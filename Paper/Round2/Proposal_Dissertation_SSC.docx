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D077D" w14:textId="77777777" w:rsidR="00DD7564" w:rsidRDefault="007E4A38">
      <w:pPr>
        <w:rPr>
          <w:b/>
        </w:rPr>
      </w:pPr>
      <w:r>
        <w:rPr>
          <w:b/>
        </w:rPr>
        <w:t>Ph.D. Dissertation Proposal: Paul Mendoza</w:t>
      </w:r>
    </w:p>
    <w:p w14:paraId="50250619" w14:textId="77777777" w:rsidR="00DD7564" w:rsidRDefault="00DD7564">
      <w:pPr>
        <w:rPr>
          <w:b/>
        </w:rPr>
      </w:pPr>
    </w:p>
    <w:p w14:paraId="3767D60F" w14:textId="77777777" w:rsidR="00DD7564" w:rsidRDefault="007E4A38">
      <w:r>
        <w:rPr>
          <w:b/>
        </w:rPr>
        <w:t xml:space="preserve">Dissertation Title: </w:t>
      </w:r>
      <w:r>
        <w:t>Experimental Characterization of Pu Separation by PUREX Process on a Low-Burnup, Pseudo-Fast-Neutron Irradiated DUO</w:t>
      </w:r>
      <w:r>
        <w:rPr>
          <w:vertAlign w:val="subscript"/>
        </w:rPr>
        <w:t>2</w:t>
      </w:r>
      <w:r>
        <w:t xml:space="preserve"> for Product Decontamination Factors and Nuclear Forensics</w:t>
      </w:r>
    </w:p>
    <w:p w14:paraId="258BC349" w14:textId="77777777" w:rsidR="00DD7564" w:rsidRDefault="00DD7564"/>
    <w:p w14:paraId="7DCF8615" w14:textId="77777777" w:rsidR="00DD7564" w:rsidRDefault="007E4A38">
      <w:pPr>
        <w:pStyle w:val="ListParagraph"/>
        <w:numPr>
          <w:ilvl w:val="0"/>
          <w:numId w:val="2"/>
        </w:numPr>
      </w:pPr>
      <w:r>
        <w:rPr>
          <w:b/>
          <w:sz w:val="32"/>
          <w:szCs w:val="32"/>
        </w:rPr>
        <w:t>Introduction</w:t>
      </w:r>
    </w:p>
    <w:p w14:paraId="1D57C72C" w14:textId="77777777" w:rsidR="00DD7564" w:rsidRDefault="007E4A38">
      <w:pPr>
        <w:ind w:firstLine="360"/>
      </w:pPr>
      <w:r>
        <w:t xml:space="preserve">In the wake of the </w:t>
      </w:r>
      <w:ins w:id="0" w:author="Sunil S. Chirayath" w:date="2017-02-08T10:00:00Z">
        <w:r w:rsidR="004F564C">
          <w:t>Joint Comprehensive Plan of Action (JCPOA-</w:t>
        </w:r>
      </w:ins>
      <w:r>
        <w:t>Iran deal</w:t>
      </w:r>
      <w:ins w:id="1" w:author="Sunil S. Chirayath" w:date="2017-02-08T10:00:00Z">
        <w:r w:rsidR="004F564C">
          <w:t>)</w:t>
        </w:r>
      </w:ins>
      <w:r>
        <w:t xml:space="preserve">, North Korea’s pursuit of nuclear weapons, </w:t>
      </w:r>
      <w:ins w:id="2" w:author="Sunil S. Chirayath" w:date="2017-02-08T10:00:00Z">
        <w:r w:rsidR="004F564C">
          <w:t xml:space="preserve">non-safeguarded reactors, </w:t>
        </w:r>
      </w:ins>
      <w:r>
        <w:t xml:space="preserve">and the onset of the Islamic State of Iraq and Syria, nuclear proliferation concerns </w:t>
      </w:r>
      <w:del w:id="3" w:author="Sunil S. Chirayath" w:date="2017-02-08T10:01:00Z">
        <w:r w:rsidDel="004F564C">
          <w:delText>remain relevant</w:delText>
        </w:r>
      </w:del>
      <w:ins w:id="4" w:author="Sunil S. Chirayath" w:date="2017-02-08T10:01:00Z">
        <w:r w:rsidR="004F564C">
          <w:t>are receiving utmost importance and attention</w:t>
        </w:r>
      </w:ins>
      <w:r>
        <w:t xml:space="preserve">. A nonproliferation focal point is the control and accounting of weapons usable </w:t>
      </w:r>
      <w:ins w:id="5" w:author="Sunil S. Chirayath" w:date="2017-02-08T10:01:00Z">
        <w:r w:rsidR="004F564C">
          <w:t xml:space="preserve">special nuclear </w:t>
        </w:r>
      </w:ins>
      <w:r>
        <w:t>materi</w:t>
      </w:r>
      <w:r w:rsidR="00B9416B">
        <w:t>al</w:t>
      </w:r>
      <w:ins w:id="6" w:author="Sunil S. Chirayath" w:date="2017-02-08T10:01:00Z">
        <w:r w:rsidR="004F564C">
          <w:t xml:space="preserve"> (SNM)</w:t>
        </w:r>
      </w:ins>
      <w:r w:rsidR="00B9416B">
        <w:t>, which has</w:t>
      </w:r>
      <w:r>
        <w:t xml:space="preserve"> been the responsibility of the International Atomic Energy Agency </w:t>
      </w:r>
      <w:ins w:id="7" w:author="Sunil S. Chirayath" w:date="2017-02-08T10:02:00Z">
        <w:r w:rsidR="004F564C">
          <w:t xml:space="preserve">(IAEA) </w:t>
        </w:r>
      </w:ins>
      <w:r>
        <w:t xml:space="preserve">with the goal of promoting the safe and peaceful use of </w:t>
      </w:r>
      <w:ins w:id="8" w:author="Sunil S. Chirayath" w:date="2017-02-08T10:05:00Z">
        <w:r w:rsidR="004F564C">
          <w:t xml:space="preserve">atomic energy and </w:t>
        </w:r>
      </w:ins>
      <w:r>
        <w:t>nuclear technologies</w:t>
      </w:r>
      <w:bookmarkStart w:id="9" w:name="__Fieldmark__30_1176042200"/>
      <w:bookmarkEnd w:id="9"/>
      <w:r w:rsidR="00FF0C1D">
        <w:fldChar w:fldCharType="begin"/>
      </w:r>
      <w:r w:rsidR="00FF0C1D">
        <w:instrText xml:space="preserve"> ADDIN EN.CITE &lt;EndNote&gt;&lt;Cite&gt;&lt;Author&gt;Fischer&lt;/Author&gt;&lt;Year&gt;1997&lt;/Year&gt;&lt;RecNum&gt;214&lt;/RecNum&gt;&lt;DisplayText&gt;&lt;style face="superscript"&gt;1&lt;/style&gt;&lt;/DisplayText&gt;&lt;record&gt;&lt;rec-number&gt;214&lt;/rec-number&gt;&lt;foreign-keys&gt;&lt;key app="EN" db-id="r9aesfrsp2ptvlea59iv099m20xv22avsvvv" timestamp="1473781403"&gt;214&lt;/key&gt;&lt;/foreign-keys&gt;&lt;ref-type name="Journal Article"&gt;17&lt;/ref-type&gt;&lt;contributors&gt;&lt;authors&gt;&lt;author&gt;Fischer, David&lt;/author&gt;&lt;/authors&gt;&lt;/contributors&gt;&lt;titles&gt;&lt;title&gt;History of the International Atomic Energy Agency. The First Forty Years&lt;/title&gt;&lt;/titles&gt;&lt;dates&gt;&lt;year&gt;1997&lt;/year&gt;&lt;/dates&gt;&lt;urls&gt;&lt;/urls&gt;&lt;/record&gt;&lt;/Cite&gt;&lt;/EndNote&gt;</w:instrText>
      </w:r>
      <w:r w:rsidR="00FF0C1D">
        <w:fldChar w:fldCharType="separate"/>
      </w:r>
      <w:r w:rsidR="00FF0C1D" w:rsidRPr="00FF0C1D">
        <w:rPr>
          <w:noProof/>
          <w:vertAlign w:val="superscript"/>
        </w:rPr>
        <w:t>1</w:t>
      </w:r>
      <w:r w:rsidR="00FF0C1D">
        <w:fldChar w:fldCharType="end"/>
      </w:r>
      <w:r>
        <w:t xml:space="preserve">. </w:t>
      </w:r>
      <w:del w:id="10" w:author="Sunil S. Chirayath" w:date="2017-02-08T10:04:00Z">
        <w:r w:rsidDel="004F564C">
          <w:delText>Although these</w:delText>
        </w:r>
      </w:del>
      <w:ins w:id="11" w:author="Sunil S. Chirayath" w:date="2017-02-08T10:04:00Z">
        <w:r w:rsidR="004F564C">
          <w:t>The IAEA</w:t>
        </w:r>
      </w:ins>
      <w:r>
        <w:t xml:space="preserve"> efforts</w:t>
      </w:r>
      <w:ins w:id="12" w:author="Sunil S. Chirayath" w:date="2017-02-08T10:04:00Z">
        <w:r w:rsidR="004F564C">
          <w:t xml:space="preserve"> to promote peaceful uses of </w:t>
        </w:r>
      </w:ins>
      <w:ins w:id="13" w:author="Sunil S. Chirayath" w:date="2017-02-08T10:05:00Z">
        <w:r w:rsidR="004F564C">
          <w:t>atomic</w:t>
        </w:r>
      </w:ins>
      <w:ins w:id="14" w:author="Sunil S. Chirayath" w:date="2017-02-08T10:04:00Z">
        <w:r w:rsidR="004F564C">
          <w:t xml:space="preserve"> energy</w:t>
        </w:r>
      </w:ins>
      <w:r>
        <w:t xml:space="preserve">, backed by an “atoms for </w:t>
      </w:r>
      <w:commentRangeStart w:id="15"/>
      <w:r>
        <w:t>peace</w:t>
      </w:r>
      <w:commentRangeEnd w:id="15"/>
      <w:r w:rsidR="004F564C">
        <w:rPr>
          <w:rStyle w:val="CommentReference"/>
        </w:rPr>
        <w:commentReference w:id="15"/>
      </w:r>
      <w:r>
        <w:t xml:space="preserve">” </w:t>
      </w:r>
      <w:del w:id="16" w:author="Sunil S. Chirayath" w:date="2017-02-08T10:06:00Z">
        <w:r w:rsidDel="004F564C">
          <w:delText xml:space="preserve">mentality </w:delText>
        </w:r>
      </w:del>
      <w:ins w:id="17" w:author="Sunil S. Chirayath" w:date="2017-02-08T10:06:00Z">
        <w:r w:rsidR="004F564C">
          <w:t xml:space="preserve">program by the U.S. </w:t>
        </w:r>
      </w:ins>
      <w:r>
        <w:t>and the treaty on the non-proliferation of nuclear weapons</w:t>
      </w:r>
      <w:ins w:id="18" w:author="Sunil S. Chirayath" w:date="2017-02-08T10:06:00Z">
        <w:r w:rsidR="004F564C">
          <w:t xml:space="preserve"> (</w:t>
        </w:r>
        <w:commentRangeStart w:id="19"/>
        <w:r w:rsidR="004F564C">
          <w:t>NPT</w:t>
        </w:r>
      </w:ins>
      <w:commentRangeEnd w:id="19"/>
      <w:ins w:id="20" w:author="Sunil S. Chirayath" w:date="2017-02-08T10:07:00Z">
        <w:r w:rsidR="004F564C">
          <w:rPr>
            <w:rStyle w:val="CommentReference"/>
          </w:rPr>
          <w:commentReference w:id="19"/>
        </w:r>
      </w:ins>
      <w:ins w:id="21" w:author="Sunil S. Chirayath" w:date="2017-02-08T10:06:00Z">
        <w:r w:rsidR="004F564C">
          <w:t>)</w:t>
        </w:r>
      </w:ins>
      <w:r>
        <w:t xml:space="preserve">, have hindered the development of weapons </w:t>
      </w:r>
      <w:del w:id="22" w:author="Sunil S. Chirayath" w:date="2017-02-08T10:07:00Z">
        <w:r w:rsidDel="004F564C">
          <w:delText>in some states</w:delText>
        </w:r>
      </w:del>
      <w:bookmarkStart w:id="23" w:name="__Fieldmark__39_1176042200"/>
      <w:bookmarkEnd w:id="23"/>
      <w:ins w:id="24" w:author="Sunil S. Chirayath" w:date="2017-02-08T10:07:00Z">
        <w:r w:rsidR="004F564C">
          <w:t>to a large extent</w:t>
        </w:r>
      </w:ins>
      <w:r w:rsidR="00FF0C1D">
        <w:fldChar w:fldCharType="begin"/>
      </w:r>
      <w:r w:rsidR="00FF0C1D">
        <w:instrText xml:space="preserve"> ADDIN EN.CITE &lt;EndNote&gt;&lt;Cite&gt;&lt;Author&gt;Mozley&lt;/Author&gt;&lt;Year&gt;1998&lt;/Year&gt;&lt;RecNum&gt;215&lt;/RecNum&gt;&lt;DisplayText&gt;&lt;style face="superscript"&gt;2&lt;/style&gt;&lt;/DisplayText&gt;&lt;record&gt;&lt;rec-number&gt;215&lt;/rec-number&gt;&lt;foreign-keys&gt;&lt;key app="EN" db-id="r9aesfrsp2ptvlea59iv099m20xv22avsvvv" timestamp="1473790509"&gt;215&lt;/key&gt;&lt;/foreign-keys&gt;&lt;ref-type name="Book"&gt;6&lt;/ref-type&gt;&lt;contributors&gt;&lt;authors&gt;&lt;author&gt;Mozley, Robert&lt;/author&gt;&lt;/authors&gt;&lt;/contributors&gt;&lt;titles&gt;&lt;title&gt;The Politics and Technology of Nuclear Proliferation&lt;/title&gt;&lt;/titles&gt;&lt;section&gt;187-188&lt;/section&gt;&lt;dates&gt;&lt;year&gt;1998&lt;/year&gt;&lt;/dates&gt;&lt;publisher&gt;University of Washington Press&lt;/publisher&gt;&lt;isbn&gt;0295802537&lt;/isbn&gt;&lt;urls&gt;&lt;/urls&gt;&lt;/record&gt;&lt;/Cite&gt;&lt;/EndNote&gt;</w:instrText>
      </w:r>
      <w:r w:rsidR="00FF0C1D">
        <w:fldChar w:fldCharType="separate"/>
      </w:r>
      <w:r w:rsidR="00FF0C1D" w:rsidRPr="00FF0C1D">
        <w:rPr>
          <w:noProof/>
          <w:vertAlign w:val="superscript"/>
        </w:rPr>
        <w:t>2</w:t>
      </w:r>
      <w:r w:rsidR="00FF0C1D">
        <w:fldChar w:fldCharType="end"/>
      </w:r>
      <w:ins w:id="25" w:author="Sunil S. Chirayath" w:date="2017-02-08T10:07:00Z">
        <w:r w:rsidR="004F564C">
          <w:t>.</w:t>
        </w:r>
      </w:ins>
      <w:del w:id="26" w:author="Sunil S. Chirayath" w:date="2017-02-08T10:07:00Z">
        <w:r w:rsidDel="004F564C">
          <w:delText>,</w:delText>
        </w:r>
      </w:del>
      <w:r>
        <w:t xml:space="preserve"> </w:t>
      </w:r>
      <w:ins w:id="27" w:author="Sunil S. Chirayath" w:date="2017-02-08T10:08:00Z">
        <w:r w:rsidR="004F564C">
          <w:t xml:space="preserve">However, </w:t>
        </w:r>
      </w:ins>
      <w:r>
        <w:t xml:space="preserve">efforts beyond </w:t>
      </w:r>
      <w:ins w:id="28" w:author="Sunil S. Chirayath" w:date="2017-02-08T10:08:00Z">
        <w:r w:rsidR="004F564C">
          <w:t xml:space="preserve">nuclear material </w:t>
        </w:r>
      </w:ins>
      <w:r>
        <w:t xml:space="preserve">safeguards </w:t>
      </w:r>
      <w:del w:id="29" w:author="Sunil S. Chirayath" w:date="2017-02-08T10:08:00Z">
        <w:r w:rsidDel="004F564C">
          <w:delText xml:space="preserve">prevention </w:delText>
        </w:r>
      </w:del>
      <w:r>
        <w:t>are necessary due to “the awful arithmetic of the atomic bomb”</w:t>
      </w:r>
      <w:bookmarkStart w:id="30" w:name="__Fieldmark__46_1176042200"/>
      <w:bookmarkEnd w:id="30"/>
      <w:r w:rsidR="00FF0C1D">
        <w:fldChar w:fldCharType="begin"/>
      </w:r>
      <w:r w:rsidR="00FF0C1D">
        <w:instrText xml:space="preserve"> ADDIN EN.CITE &lt;EndNote&gt;&lt;Cite&gt;&lt;Author&gt;Eisenhower&lt;/Author&gt;&lt;Year&gt;1953&lt;/Year&gt;&lt;RecNum&gt;212&lt;/RecNum&gt;&lt;DisplayText&gt;&lt;style face="superscript"&gt;3&lt;/style&gt;&lt;/DisplayText&gt;&lt;record&gt;&lt;rec-number&gt;212&lt;/rec-number&gt;&lt;foreign-keys&gt;&lt;key app="EN" db-id="r9aesfrsp2ptvlea59iv099m20xv22avsvvv" timestamp="1473717207"&gt;212&lt;/key&gt;&lt;/foreign-keys&gt;&lt;ref-type name="Journal Article"&gt;17&lt;/ref-type&gt;&lt;contributors&gt;&lt;authors&gt;&lt;author&gt;Eisenhower, Dwight D&lt;/author&gt;&lt;/authors&gt;&lt;/contributors&gt;&lt;titles&gt;&lt;title&gt;Atoms for Peace speech&lt;/title&gt;&lt;secondary-title&gt;Voices of Democracy&lt;/secondary-title&gt;&lt;/titles&gt;&lt;periodical&gt;&lt;full-title&gt;Voices of Democracy&lt;/full-title&gt;&lt;/periodical&gt;&lt;dates&gt;&lt;year&gt;1953&lt;/year&gt;&lt;/dates&gt;&lt;urls&gt;&lt;/urls&gt;&lt;/record&gt;&lt;/Cite&gt;&lt;/EndNote&gt;</w:instrText>
      </w:r>
      <w:r w:rsidR="00FF0C1D">
        <w:fldChar w:fldCharType="separate"/>
      </w:r>
      <w:r w:rsidR="00FF0C1D" w:rsidRPr="00FF0C1D">
        <w:rPr>
          <w:noProof/>
          <w:vertAlign w:val="superscript"/>
        </w:rPr>
        <w:t>3</w:t>
      </w:r>
      <w:r w:rsidR="00FF0C1D">
        <w:fldChar w:fldCharType="end"/>
      </w:r>
      <w:r w:rsidR="006007E8">
        <w:t>.  An effort</w:t>
      </w:r>
      <w:r>
        <w:t xml:space="preserve"> </w:t>
      </w:r>
      <w:del w:id="31" w:author="Sunil S. Chirayath" w:date="2017-02-08T10:09:00Z">
        <w:r w:rsidDel="004F564C">
          <w:delText>some steps af</w:delText>
        </w:r>
        <w:r w:rsidR="006007E8" w:rsidDel="004F564C">
          <w:delText xml:space="preserve">ter, and potentially </w:delText>
        </w:r>
      </w:del>
      <w:r w:rsidR="006007E8">
        <w:t>outside of</w:t>
      </w:r>
      <w:r>
        <w:t xml:space="preserve"> </w:t>
      </w:r>
      <w:ins w:id="32" w:author="Sunil S. Chirayath" w:date="2017-02-08T10:09:00Z">
        <w:r w:rsidR="004F564C">
          <w:t xml:space="preserve">the nuclear material </w:t>
        </w:r>
      </w:ins>
      <w:r>
        <w:t>safeguards</w:t>
      </w:r>
      <w:del w:id="33" w:author="Sunil S. Chirayath" w:date="2017-02-08T10:09:00Z">
        <w:r w:rsidDel="004F564C">
          <w:delText>, but before</w:delText>
        </w:r>
      </w:del>
      <w:ins w:id="34" w:author="Sunil S. Chirayath" w:date="2017-02-08T10:09:00Z">
        <w:r w:rsidR="004F564C">
          <w:t xml:space="preserve"> for</w:t>
        </w:r>
      </w:ins>
      <w:r>
        <w:t xml:space="preserve"> </w:t>
      </w:r>
      <w:ins w:id="35" w:author="Sunil S. Chirayath" w:date="2017-02-08T10:09:00Z">
        <w:r w:rsidR="004F564C">
          <w:t>pre-</w:t>
        </w:r>
      </w:ins>
      <w:r>
        <w:t>detonation</w:t>
      </w:r>
      <w:ins w:id="36" w:author="Sunil S. Chirayath" w:date="2017-02-08T10:09:00Z">
        <w:r w:rsidR="004F564C">
          <w:t xml:space="preserve"> SNM</w:t>
        </w:r>
      </w:ins>
      <w:ins w:id="37" w:author="Sunil S. Chirayath" w:date="2017-02-08T10:10:00Z">
        <w:r w:rsidR="007A2167">
          <w:t>,</w:t>
        </w:r>
      </w:ins>
      <w:ins w:id="38" w:author="Sunil S. Chirayath" w:date="2017-02-08T10:09:00Z">
        <w:r w:rsidR="004F564C">
          <w:t xml:space="preserve"> is to develop the nuclear forensics capability with a </w:t>
        </w:r>
      </w:ins>
      <w:ins w:id="39" w:author="Sunil S. Chirayath" w:date="2017-02-08T10:10:00Z">
        <w:r w:rsidR="004F564C">
          <w:t xml:space="preserve">source attribution objective in the event of </w:t>
        </w:r>
      </w:ins>
      <w:ins w:id="40" w:author="Sunil S. Chirayath" w:date="2017-02-08T10:11:00Z">
        <w:r w:rsidR="007A2167">
          <w:t xml:space="preserve">SNM </w:t>
        </w:r>
      </w:ins>
      <w:del w:id="41" w:author="Sunil S. Chirayath" w:date="2017-02-08T10:10:00Z">
        <w:r w:rsidDel="004F564C">
          <w:delText xml:space="preserve">, is interdicted </w:delText>
        </w:r>
      </w:del>
      <w:ins w:id="42" w:author="Sunil S. Chirayath" w:date="2017-02-08T10:10:00Z">
        <w:r w:rsidR="004F564C">
          <w:t>interdicti</w:t>
        </w:r>
      </w:ins>
      <w:ins w:id="43" w:author="Sunil S. Chirayath" w:date="2017-02-08T10:11:00Z">
        <w:r w:rsidR="007A2167">
          <w:t>o</w:t>
        </w:r>
      </w:ins>
      <w:ins w:id="44" w:author="Sunil S. Chirayath" w:date="2017-02-08T10:10:00Z">
        <w:r w:rsidR="004F564C">
          <w:t>n</w:t>
        </w:r>
      </w:ins>
      <w:del w:id="45" w:author="Sunil S. Chirayath" w:date="2017-02-08T10:10:00Z">
        <w:r w:rsidDel="004F564C">
          <w:delText>material origin attribution</w:delText>
        </w:r>
      </w:del>
      <w:r>
        <w:t>.</w:t>
      </w:r>
    </w:p>
    <w:p w14:paraId="4B809A0E" w14:textId="51FA3739" w:rsidR="00DD7564" w:rsidRDefault="007E4A38" w:rsidP="006007E8">
      <w:pPr>
        <w:ind w:firstLine="360"/>
      </w:pPr>
      <w:del w:id="46" w:author="Sunil S. Chirayath" w:date="2017-02-08T10:12:00Z">
        <w:r w:rsidDel="0040024F">
          <w:delText xml:space="preserve">Material </w:delText>
        </w:r>
      </w:del>
      <w:ins w:id="47" w:author="Sunil S. Chirayath" w:date="2017-02-08T10:12:00Z">
        <w:r w:rsidR="0040024F">
          <w:t xml:space="preserve">The SNM </w:t>
        </w:r>
      </w:ins>
      <w:r>
        <w:t>origin attribution, in this context, applies to deducing history of nuclear material</w:t>
      </w:r>
      <w:ins w:id="48" w:author="Sunil S. Chirayath" w:date="2017-02-08T10:13:00Z">
        <w:r w:rsidR="0040024F">
          <w:t xml:space="preserve"> including</w:t>
        </w:r>
      </w:ins>
      <w:del w:id="49" w:author="Sunil S. Chirayath" w:date="2017-02-08T10:12:00Z">
        <w:r w:rsidDel="0040024F">
          <w:delText>,</w:delText>
        </w:r>
      </w:del>
      <w:r>
        <w:t xml:space="preserve"> </w:t>
      </w:r>
      <w:del w:id="50" w:author="Sunil S. Chirayath" w:date="2017-02-08T10:12:00Z">
        <w:r w:rsidDel="0040024F">
          <w:delText>specifically weapons usable material</w:delText>
        </w:r>
      </w:del>
      <w:ins w:id="51" w:author="Sunil S. Chirayath" w:date="2017-02-08T10:13:00Z">
        <w:r w:rsidR="0040024F">
          <w:t xml:space="preserve"> its</w:t>
        </w:r>
      </w:ins>
      <w:ins w:id="52" w:author="Sunil S. Chirayath" w:date="2017-02-08T10:12:00Z">
        <w:r w:rsidR="0040024F">
          <w:t xml:space="preserve"> production </w:t>
        </w:r>
      </w:ins>
      <w:ins w:id="53" w:author="Sunil S. Chirayath" w:date="2017-02-08T10:13:00Z">
        <w:r w:rsidR="0040024F">
          <w:t>process</w:t>
        </w:r>
      </w:ins>
      <w:r>
        <w:t>. The importanc</w:t>
      </w:r>
      <w:r w:rsidR="00B9416B">
        <w:t>e and time sensitivity of which</w:t>
      </w:r>
      <w:r>
        <w:t xml:space="preserve"> varies widely in different circumstances, but is fundamentally an</w:t>
      </w:r>
      <w:r w:rsidR="006007E8">
        <w:t xml:space="preserve"> inverse problem, which are</w:t>
      </w:r>
      <w:r>
        <w:t xml:space="preserve"> difficult to solve. For example, if </w:t>
      </w:r>
      <w:del w:id="54" w:author="Sunil S. Chirayath" w:date="2017-02-08T10:14:00Z">
        <w:r w:rsidDel="0040024F">
          <w:delText xml:space="preserve">a </w:delText>
        </w:r>
      </w:del>
      <w:r>
        <w:t xml:space="preserve">purified </w:t>
      </w:r>
      <w:del w:id="55" w:author="Sunil S. Chirayath" w:date="2017-02-08T10:14:00Z">
        <w:r w:rsidDel="0040024F">
          <w:delText xml:space="preserve">sample of </w:delText>
        </w:r>
      </w:del>
      <w:r>
        <w:t xml:space="preserve">plutonium </w:t>
      </w:r>
      <w:del w:id="56" w:author="Sunil S. Chirayath" w:date="2017-02-08T10:14:00Z">
        <w:r w:rsidDel="0040024F">
          <w:delText xml:space="preserve">were </w:delText>
        </w:r>
      </w:del>
      <w:ins w:id="57" w:author="Sunil S. Chirayath" w:date="2017-02-08T10:14:00Z">
        <w:r w:rsidR="0040024F">
          <w:t xml:space="preserve">is </w:t>
        </w:r>
      </w:ins>
      <w:r>
        <w:t xml:space="preserve">interdicted at a </w:t>
      </w:r>
      <w:ins w:id="58" w:author="Sunil S. Chirayath" w:date="2017-02-08T10:13:00Z">
        <w:r w:rsidR="0040024F">
          <w:t xml:space="preserve">State </w:t>
        </w:r>
      </w:ins>
      <w:r>
        <w:t>border</w:t>
      </w:r>
      <w:del w:id="59" w:author="Sunil S. Chirayath" w:date="2017-02-08T10:13:00Z">
        <w:r w:rsidDel="0040024F">
          <w:delText xml:space="preserve"> between states</w:delText>
        </w:r>
      </w:del>
      <w:r>
        <w:t xml:space="preserve">, information from a wide variety of sources will be used to </w:t>
      </w:r>
      <w:del w:id="60" w:author="Sunil S. Chirayath" w:date="2017-02-08T10:15:00Z">
        <w:r w:rsidDel="0040024F">
          <w:delText xml:space="preserve">determine </w:delText>
        </w:r>
      </w:del>
      <w:ins w:id="61" w:author="Sunil S. Chirayath" w:date="2017-02-08T10:15:00Z">
        <w:r w:rsidR="0040024F">
          <w:t xml:space="preserve">arrive at </w:t>
        </w:r>
      </w:ins>
      <w:r>
        <w:t xml:space="preserve">a likely hypothesis for where the </w:t>
      </w:r>
      <w:del w:id="62" w:author="Sunil S. Chirayath" w:date="2017-02-08T10:15:00Z">
        <w:r w:rsidDel="0040024F">
          <w:delText xml:space="preserve">sample </w:delText>
        </w:r>
      </w:del>
      <w:ins w:id="63" w:author="Sunil S. Chirayath" w:date="2017-02-08T10:15:00Z">
        <w:r w:rsidR="0040024F">
          <w:t xml:space="preserve">material </w:t>
        </w:r>
      </w:ins>
      <w:r>
        <w:t xml:space="preserve">came from. This </w:t>
      </w:r>
      <w:r>
        <w:lastRenderedPageBreak/>
        <w:t xml:space="preserve">hypothesis, is an informed, studied, and tested conclusion, but is only one possible explanation for the history of the </w:t>
      </w:r>
      <w:del w:id="64" w:author="Sunil S. Chirayath" w:date="2017-02-08T10:15:00Z">
        <w:r w:rsidDel="0040024F">
          <w:delText>sample</w:delText>
        </w:r>
      </w:del>
      <w:ins w:id="65" w:author="Sunil S. Chirayath" w:date="2017-02-08T10:15:00Z">
        <w:r w:rsidR="0040024F">
          <w:t>material</w:t>
        </w:r>
      </w:ins>
      <w:r>
        <w:t>.</w:t>
      </w:r>
    </w:p>
    <w:p w14:paraId="1FA2F855" w14:textId="235EE635" w:rsidR="00DD7564" w:rsidRDefault="00C852DB">
      <w:pPr>
        <w:ind w:firstLine="360"/>
      </w:pPr>
      <w:r>
        <w:t>The point is not to say the</w:t>
      </w:r>
      <w:r w:rsidR="007E4A38">
        <w:t xml:space="preserve"> exercise is </w:t>
      </w:r>
      <w:r>
        <w:t>meaningless</w:t>
      </w:r>
      <w:r w:rsidR="007E4A38">
        <w:t xml:space="preserve">, but difficult and multi-layered. Multi-layered </w:t>
      </w:r>
      <w:del w:id="66" w:author="Sunil S. Chirayath" w:date="2017-02-08T10:15:00Z">
        <w:r w:rsidR="007E4A38" w:rsidDel="0040024F">
          <w:delText>in the sense that</w:delText>
        </w:r>
      </w:del>
      <w:ins w:id="67" w:author="Sunil S. Chirayath" w:date="2017-02-08T10:15:00Z">
        <w:r w:rsidR="0040024F">
          <w:t>because</w:t>
        </w:r>
      </w:ins>
      <w:r w:rsidR="007E4A38">
        <w:t xml:space="preserve"> there are many different sources of information and a</w:t>
      </w:r>
      <w:del w:id="68" w:author="Sunil S. Chirayath" w:date="2017-02-08T10:15:00Z">
        <w:r w:rsidR="007E4A38" w:rsidDel="0040024F">
          <w:delText xml:space="preserve">n infinite realm </w:delText>
        </w:r>
      </w:del>
      <w:ins w:id="69" w:author="Sunil S. Chirayath" w:date="2017-02-08T10:15:00Z">
        <w:r w:rsidR="0040024F">
          <w:t xml:space="preserve"> large number </w:t>
        </w:r>
      </w:ins>
      <w:r w:rsidR="007E4A38">
        <w:t xml:space="preserve">of </w:t>
      </w:r>
      <w:del w:id="70" w:author="Sunil S. Chirayath" w:date="2017-02-08T10:16:00Z">
        <w:r w:rsidR="007E4A38" w:rsidDel="0040024F">
          <w:delText xml:space="preserve">possibility </w:delText>
        </w:r>
      </w:del>
      <w:ins w:id="71" w:author="Sunil S. Chirayath" w:date="2017-02-08T10:16:00Z">
        <w:r w:rsidR="0040024F">
          <w:t xml:space="preserve">possible </w:t>
        </w:r>
      </w:ins>
      <w:r w:rsidR="007E4A38">
        <w:t>for hypothes</w:t>
      </w:r>
      <w:ins w:id="72" w:author="Sunil S. Chirayath" w:date="2017-02-08T10:16:00Z">
        <w:r w:rsidR="0040024F">
          <w:t>e</w:t>
        </w:r>
      </w:ins>
      <w:del w:id="73" w:author="Sunil S. Chirayath" w:date="2017-02-08T10:16:00Z">
        <w:r w:rsidR="007E4A38" w:rsidDel="0040024F">
          <w:delText>i</w:delText>
        </w:r>
      </w:del>
      <w:r w:rsidR="007E4A38">
        <w:t xml:space="preserve">s. This study proposes </w:t>
      </w:r>
      <w:del w:id="74" w:author="Sunil S. Chirayath" w:date="2017-02-08T10:17:00Z">
        <w:r w:rsidR="006007E8" w:rsidDel="0040024F">
          <w:delText xml:space="preserve">merely </w:delText>
        </w:r>
      </w:del>
      <w:ins w:id="75" w:author="Sunil S. Chirayath" w:date="2017-02-08T10:17:00Z">
        <w:r w:rsidR="0040024F">
          <w:t xml:space="preserve">a nuclear forensics </w:t>
        </w:r>
      </w:ins>
      <w:ins w:id="76" w:author="Sunil S. Chirayath" w:date="2017-02-08T10:18:00Z">
        <w:r w:rsidR="0040024F">
          <w:t>characterization</w:t>
        </w:r>
      </w:ins>
      <w:ins w:id="77" w:author="Sunil S. Chirayath" w:date="2017-02-08T10:17:00Z">
        <w:r w:rsidR="0040024F">
          <w:t xml:space="preserve"> </w:t>
        </w:r>
      </w:ins>
      <w:ins w:id="78" w:author="Sunil S. Chirayath" w:date="2017-02-08T10:18:00Z">
        <w:r w:rsidR="0040024F">
          <w:t xml:space="preserve">procedure for plutonium material </w:t>
        </w:r>
      </w:ins>
      <w:del w:id="79" w:author="Sunil S. Chirayath" w:date="2017-02-08T10:18:00Z">
        <w:r w:rsidR="007E4A38" w:rsidDel="0040024F">
          <w:delText>to provide another source of information</w:delText>
        </w:r>
      </w:del>
      <w:ins w:id="80" w:author="Sunil S. Chirayath" w:date="2017-02-08T10:18:00Z">
        <w:r w:rsidR="0040024F">
          <w:t>for arriving at an informed hypothesis for source attribution</w:t>
        </w:r>
      </w:ins>
      <w:del w:id="81" w:author="Sunil S. Chirayath" w:date="2017-02-08T10:18:00Z">
        <w:r w:rsidR="007E4A38" w:rsidDel="0040024F">
          <w:delText xml:space="preserve"> for this</w:delText>
        </w:r>
        <w:r w:rsidDel="0040024F">
          <w:delText xml:space="preserve"> complex problem coupled with a nuclear forensic</w:delText>
        </w:r>
        <w:r w:rsidR="007E4A38" w:rsidDel="0040024F">
          <w:delText xml:space="preserve"> analysis of</w:delText>
        </w:r>
        <w:r w:rsidR="006007E8" w:rsidDel="0040024F">
          <w:delText xml:space="preserve"> uniquely</w:delText>
        </w:r>
        <w:r w:rsidR="007E4A38" w:rsidDel="0040024F">
          <w:delText xml:space="preserve"> </w:delText>
        </w:r>
        <w:r w:rsidDel="0040024F">
          <w:delText>irradiated nuclear material</w:delText>
        </w:r>
      </w:del>
      <w:r>
        <w:t>.</w:t>
      </w:r>
    </w:p>
    <w:p w14:paraId="4A1DA846" w14:textId="77777777" w:rsidR="00DD7564" w:rsidRDefault="00DD7564" w:rsidP="00B9416B">
      <w:pPr>
        <w:ind w:firstLine="360"/>
        <w:jc w:val="center"/>
      </w:pPr>
    </w:p>
    <w:p w14:paraId="6ECD65A3" w14:textId="1186855F" w:rsidR="00BE553B" w:rsidRDefault="007E4A38" w:rsidP="006007E8">
      <w:pPr>
        <w:ind w:firstLine="360"/>
      </w:pPr>
      <w:r>
        <w:t xml:space="preserve"> Previously, computational studies have indicated that analysis of contaminants in Plutonium Uranium Recovery by Extraction (PUREX) processed plutonium could give indications of material origins</w:t>
      </w:r>
      <w:r w:rsidR="00FF0C1D">
        <w:fldChar w:fldCharType="begin"/>
      </w:r>
      <w:r w:rsidR="00FF0C1D">
        <w:instrText xml:space="preserve"> 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FF0C1D">
        <w:fldChar w:fldCharType="separate"/>
      </w:r>
      <w:r w:rsidR="00FF0C1D" w:rsidRPr="00FF0C1D">
        <w:rPr>
          <w:noProof/>
          <w:vertAlign w:val="superscript"/>
        </w:rPr>
        <w:t>4</w:t>
      </w:r>
      <w:r w:rsidR="00FF0C1D">
        <w:fldChar w:fldCharType="end"/>
      </w:r>
      <w:r>
        <w:t>.</w:t>
      </w:r>
      <w:bookmarkStart w:id="82" w:name="__Fieldmark__59_1176042200"/>
      <w:bookmarkEnd w:id="82"/>
      <w:r>
        <w:t xml:space="preserve"> Unlike enrichment of </w:t>
      </w:r>
      <w:r w:rsidR="003A41A1">
        <w:rPr>
          <w:vertAlign w:val="superscript"/>
        </w:rPr>
        <w:t>235</w:t>
      </w:r>
      <w:r>
        <w:t xml:space="preserve">U, </w:t>
      </w:r>
      <w:r w:rsidR="003A41A1">
        <w:rPr>
          <w:vertAlign w:val="superscript"/>
        </w:rPr>
        <w:t>239</w:t>
      </w:r>
      <w:r>
        <w:t>Pu “enrichment” involves neutron irradiation, which introduces radioactive fission products and hence, purification by some means. Purification by PUREX is most common for low enriched uranium fuel</w:t>
      </w:r>
      <w:bookmarkStart w:id="83" w:name="__Fieldmark__75_1176042200"/>
      <w:bookmarkEnd w:id="83"/>
      <w:r w:rsidR="00FF0C1D">
        <w:fldChar w:fldCharType="begin"/>
      </w:r>
      <w:r w:rsidR="00FF0C1D">
        <w:instrText xml:space="preserve"> ADDIN EN.CITE &lt;EndNote&gt;&lt;Cite&gt;&lt;Author&gt;Benedict&lt;/Author&gt;&lt;Year&gt;1982&lt;/Year&gt;&lt;RecNum&gt;116&lt;/RecNum&gt;&lt;DisplayText&gt;&lt;style face="superscript"&gt;5&lt;/style&gt;&lt;/DisplayText&gt;&lt;record&gt;&lt;rec-number&gt;116&lt;/rec-number&gt;&lt;foreign-keys&gt;&lt;key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FF0C1D">
        <w:fldChar w:fldCharType="separate"/>
      </w:r>
      <w:r w:rsidR="00FF0C1D" w:rsidRPr="00FF0C1D">
        <w:rPr>
          <w:noProof/>
          <w:vertAlign w:val="superscript"/>
        </w:rPr>
        <w:t>5</w:t>
      </w:r>
      <w:r w:rsidR="00FF0C1D">
        <w:fldChar w:fldCharType="end"/>
      </w:r>
      <w:r>
        <w:t xml:space="preserve"> - important because </w:t>
      </w:r>
      <w:r w:rsidR="003A41A1">
        <w:rPr>
          <w:vertAlign w:val="superscript"/>
        </w:rPr>
        <w:t>238</w:t>
      </w:r>
      <w:r>
        <w:t xml:space="preserve">U converts to </w:t>
      </w:r>
      <w:r w:rsidR="003A41A1">
        <w:rPr>
          <w:vertAlign w:val="superscript"/>
        </w:rPr>
        <w:t>239</w:t>
      </w:r>
      <w:r>
        <w:t>Pu upon neutron capture</w:t>
      </w:r>
      <w:ins w:id="84" w:author="Sunil S. Chirayath" w:date="2017-02-08T10:19:00Z">
        <w:r w:rsidR="0040024F">
          <w:t xml:space="preserve"> and subsequent </w:t>
        </w:r>
      </w:ins>
      <w:ins w:id="85" w:author="Sunil S. Chirayath" w:date="2017-02-08T10:20:00Z">
        <w:r w:rsidR="0040024F">
          <w:t>β</w:t>
        </w:r>
        <w:r w:rsidR="0040024F" w:rsidRPr="0040024F">
          <w:rPr>
            <w:vertAlign w:val="superscript"/>
            <w:rPrChange w:id="86" w:author="Sunil S. Chirayath" w:date="2017-02-08T10:20:00Z">
              <w:rPr/>
            </w:rPrChange>
          </w:rPr>
          <w:t>-</w:t>
        </w:r>
        <w:r w:rsidR="0040024F">
          <w:t xml:space="preserve"> </w:t>
        </w:r>
      </w:ins>
      <w:ins w:id="87" w:author="Sunil S. Chirayath" w:date="2017-02-08T10:19:00Z">
        <w:r w:rsidR="0040024F">
          <w:t>decay</w:t>
        </w:r>
      </w:ins>
      <w:r>
        <w:t xml:space="preserve">. Material attribution </w:t>
      </w:r>
      <w:ins w:id="88" w:author="Sunil S. Chirayath" w:date="2017-02-08T10:22:00Z">
        <w:r w:rsidR="001C5531">
          <w:t xml:space="preserve">for separated plutonium </w:t>
        </w:r>
      </w:ins>
      <w:r>
        <w:t xml:space="preserve">is complicated </w:t>
      </w:r>
      <w:ins w:id="89" w:author="Sunil S. Chirayath" w:date="2017-02-08T10:20:00Z">
        <w:r w:rsidR="0040024F">
          <w:t xml:space="preserve">because </w:t>
        </w:r>
      </w:ins>
      <w:del w:id="90" w:author="Sunil S. Chirayath" w:date="2017-02-08T10:20:00Z">
        <w:r w:rsidDel="0040024F">
          <w:delText xml:space="preserve">by </w:delText>
        </w:r>
      </w:del>
      <w:ins w:id="91" w:author="Sunil S. Chirayath" w:date="2017-02-08T10:20:00Z">
        <w:r w:rsidR="0040024F">
          <w:t xml:space="preserve">the </w:t>
        </w:r>
      </w:ins>
      <w:del w:id="92" w:author="Sunil S. Chirayath" w:date="2017-02-08T10:22:00Z">
        <w:r w:rsidDel="001C5531">
          <w:delText xml:space="preserve">purification </w:delText>
        </w:r>
      </w:del>
      <w:ins w:id="93" w:author="Sunil S. Chirayath" w:date="2017-02-08T10:22:00Z">
        <w:r w:rsidR="001C5531">
          <w:t xml:space="preserve">separation </w:t>
        </w:r>
      </w:ins>
      <w:ins w:id="94" w:author="Sunil S. Chirayath" w:date="2017-02-08T10:20:00Z">
        <w:r w:rsidR="0040024F">
          <w:t xml:space="preserve">process has a substantial amount of variability stemming from </w:t>
        </w:r>
      </w:ins>
      <w:del w:id="95" w:author="Sunil S. Chirayath" w:date="2017-02-08T10:22:00Z">
        <w:r w:rsidDel="001C5531">
          <w:delText xml:space="preserve">due to varying and </w:delText>
        </w:r>
      </w:del>
      <w:ins w:id="96" w:author="Sunil S. Chirayath" w:date="2017-02-08T10:23:00Z">
        <w:r w:rsidR="001C5531">
          <w:t xml:space="preserve">the changes </w:t>
        </w:r>
      </w:ins>
      <w:del w:id="97" w:author="Sunil S. Chirayath" w:date="2017-02-08T10:23:00Z">
        <w:r w:rsidDel="001C5531">
          <w:delText xml:space="preserve">unknown </w:delText>
        </w:r>
      </w:del>
      <w:ins w:id="98" w:author="Sunil S. Chirayath" w:date="2017-02-08T10:23:00Z">
        <w:r w:rsidR="001C5531">
          <w:t xml:space="preserve">in </w:t>
        </w:r>
      </w:ins>
      <w:r>
        <w:t xml:space="preserve">elemental decontamination factors (DFs, a measure of purification) </w:t>
      </w:r>
      <w:ins w:id="99" w:author="Sunil S. Chirayath" w:date="2017-02-08T10:23:00Z">
        <w:r w:rsidR="001C5531">
          <w:t xml:space="preserve">that could be obtained </w:t>
        </w:r>
      </w:ins>
      <w:del w:id="100" w:author="Sunil S. Chirayath" w:date="2017-02-08T10:23:00Z">
        <w:r w:rsidDel="001C5531">
          <w:delText>for different</w:delText>
        </w:r>
      </w:del>
      <w:ins w:id="101" w:author="Sunil S. Chirayath" w:date="2017-02-08T10:23:00Z">
        <w:r w:rsidR="001C5531">
          <w:t>in a</w:t>
        </w:r>
      </w:ins>
      <w:r>
        <w:t xml:space="preserve"> PUREX </w:t>
      </w:r>
      <w:del w:id="102" w:author="Sunil S. Chirayath" w:date="2017-02-08T10:23:00Z">
        <w:r w:rsidDel="001C5531">
          <w:delText>procedures</w:delText>
        </w:r>
      </w:del>
      <w:ins w:id="103" w:author="Sunil S. Chirayath" w:date="2017-02-08T10:23:00Z">
        <w:r w:rsidR="001C5531">
          <w:t>process</w:t>
        </w:r>
      </w:ins>
      <w:r>
        <w:t xml:space="preserve">. </w:t>
      </w:r>
    </w:p>
    <w:p w14:paraId="70B73718" w14:textId="77777777" w:rsidR="001C5531" w:rsidRDefault="001C5531">
      <w:pPr>
        <w:ind w:firstLine="360"/>
        <w:rPr>
          <w:ins w:id="104" w:author="Sunil S. Chirayath" w:date="2017-02-08T10:24:00Z"/>
        </w:rPr>
      </w:pPr>
    </w:p>
    <w:p w14:paraId="58C100BF" w14:textId="77777777" w:rsidR="001772FE" w:rsidRDefault="007E4A38">
      <w:pPr>
        <w:ind w:firstLine="360"/>
      </w:pPr>
      <w:r>
        <w:t>The problem of attribution for unpurified material has been previously studied</w:t>
      </w:r>
      <w:bookmarkStart w:id="105" w:name="__Fieldmark__99_1176042200"/>
      <w:bookmarkEnd w:id="105"/>
      <w:r w:rsidR="000F2BB9">
        <w:fldChar w:fldCharType="begin">
          <w:fldData xml:space="preserve">PEVuZE5vdGU+PENpdGU+PEF1dGhvcj5DaGlyYXlhdGg8L0F1dGhvcj48WWVhcj4yMDE1PC9ZZWFy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==
</w:fldData>
        </w:fldChar>
      </w:r>
      <w:r w:rsidR="000F2BB9">
        <w:instrText xml:space="preserve"> ADDIN EN.CITE </w:instrText>
      </w:r>
      <w:r w:rsidR="000F2BB9">
        <w:fldChar w:fldCharType="begin">
          <w:fldData xml:space="preserve">PEVuZE5vdGU+PENpdGU+PEF1dGhvcj5DaGlyYXlhdGg8L0F1dGhvcj48WWVhcj4yMDE1PC9ZZWFy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==
</w:fldData>
        </w:fldChar>
      </w:r>
      <w:r w:rsidR="000F2BB9">
        <w:instrText xml:space="preserve"> ADDIN EN.CITE.DATA </w:instrText>
      </w:r>
      <w:r w:rsidR="000F2BB9">
        <w:fldChar w:fldCharType="end"/>
      </w:r>
      <w:r w:rsidR="000F2BB9">
        <w:fldChar w:fldCharType="separate"/>
      </w:r>
      <w:r w:rsidR="000F2BB9" w:rsidRPr="000F2BB9">
        <w:rPr>
          <w:noProof/>
          <w:vertAlign w:val="superscript"/>
        </w:rPr>
        <w:t>4, 6, 7</w:t>
      </w:r>
      <w:r w:rsidR="000F2BB9">
        <w:fldChar w:fldCharType="end"/>
      </w:r>
      <w:r>
        <w:t>, ideally, if elemental DFs for interdicted plutonium were determined, then these previous methodologies could be used to narrow material origins by applying these correction factors, assuming DFs for different isotopes of</w:t>
      </w:r>
      <w:r w:rsidR="001772FE">
        <w:t xml:space="preserve"> the same element are equal. T</w:t>
      </w:r>
      <w:r>
        <w:t xml:space="preserve">his is </w:t>
      </w:r>
      <w:r w:rsidR="001772FE">
        <w:t xml:space="preserve">visually represented in Figure 1, where the initial plutonium </w:t>
      </w:r>
      <w:r w:rsidR="0038578C">
        <w:t>impurity levels are</w:t>
      </w:r>
      <w:r w:rsidR="001772FE">
        <w:t xml:space="preserve"> estimated through DFs</w:t>
      </w:r>
      <w:r w:rsidR="0038578C">
        <w:t xml:space="preserve"> with</w:t>
      </w:r>
      <w:r w:rsidR="001772FE">
        <w:t xml:space="preserve"> attribution a</w:t>
      </w:r>
      <w:r w:rsidR="0038578C">
        <w:t>nalysis ensuing.</w:t>
      </w:r>
    </w:p>
    <w:p w14:paraId="7F4673D4" w14:textId="77777777" w:rsidR="0038578C" w:rsidRDefault="004D0107" w:rsidP="0038578C">
      <w:pPr>
        <w:keepNext/>
        <w:jc w:val="center"/>
      </w:pPr>
      <w:r>
        <w:rPr>
          <w:noProof/>
        </w:rPr>
        <w:lastRenderedPageBreak/>
        <w:drawing>
          <wp:inline distT="0" distB="0" distL="0" distR="0" wp14:anchorId="0AF64532" wp14:editId="24C944AA">
            <wp:extent cx="5057775" cy="1623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365" cy="1641405"/>
                    </a:xfrm>
                    <a:prstGeom prst="rect">
                      <a:avLst/>
                    </a:prstGeom>
                  </pic:spPr>
                </pic:pic>
              </a:graphicData>
            </a:graphic>
          </wp:inline>
        </w:drawing>
      </w:r>
    </w:p>
    <w:p w14:paraId="4CD6810E" w14:textId="77777777" w:rsidR="00DD7564" w:rsidRDefault="0038578C" w:rsidP="0038578C">
      <w:pPr>
        <w:pStyle w:val="Caption"/>
      </w:pPr>
      <w:r>
        <w:t xml:space="preserve">Figure </w:t>
      </w:r>
      <w:r w:rsidR="00B67F39">
        <w:fldChar w:fldCharType="begin"/>
      </w:r>
      <w:r w:rsidR="00B67F39">
        <w:instrText xml:space="preserve"> SEQ Figure \* ARABIC </w:instrText>
      </w:r>
      <w:r w:rsidR="00B67F39">
        <w:fldChar w:fldCharType="separate"/>
      </w:r>
      <w:r>
        <w:rPr>
          <w:noProof/>
        </w:rPr>
        <w:t>1</w:t>
      </w:r>
      <w:r w:rsidR="00B67F39">
        <w:rPr>
          <w:noProof/>
        </w:rPr>
        <w:fldChar w:fldCharType="end"/>
      </w:r>
      <w:r>
        <w:t xml:space="preserve"> </w:t>
      </w:r>
      <w:r w:rsidRPr="00073AE1">
        <w:rPr>
          <w:noProof/>
        </w:rPr>
        <w:t xml:space="preserve">Proposed research areas for irradiated </w:t>
      </w:r>
      <w:commentRangeStart w:id="106"/>
      <w:r w:rsidRPr="00073AE1">
        <w:rPr>
          <w:noProof/>
        </w:rPr>
        <w:t>fuel</w:t>
      </w:r>
      <w:commentRangeEnd w:id="106"/>
      <w:r w:rsidR="001C5531">
        <w:rPr>
          <w:rStyle w:val="CommentReference"/>
          <w:rFonts w:eastAsia="Calibri" w:cstheme="minorBidi"/>
          <w:iCs w:val="0"/>
        </w:rPr>
        <w:commentReference w:id="106"/>
      </w:r>
      <w:r>
        <w:rPr>
          <w:noProof/>
        </w:rPr>
        <w:t>.</w:t>
      </w:r>
    </w:p>
    <w:p w14:paraId="5C21C56F" w14:textId="77777777" w:rsidR="00DD7564" w:rsidRDefault="007E4A38">
      <w:pPr>
        <w:pStyle w:val="ListParagraph"/>
        <w:numPr>
          <w:ilvl w:val="0"/>
          <w:numId w:val="2"/>
        </w:numPr>
        <w:rPr>
          <w:b/>
          <w:sz w:val="32"/>
          <w:szCs w:val="32"/>
        </w:rPr>
      </w:pPr>
      <w:r>
        <w:rPr>
          <w:b/>
          <w:sz w:val="32"/>
          <w:szCs w:val="32"/>
        </w:rPr>
        <w:t>Objectives</w:t>
      </w:r>
    </w:p>
    <w:p w14:paraId="16A01AE1" w14:textId="77777777" w:rsidR="00DD7564" w:rsidRDefault="007E4A38" w:rsidP="00F567FB">
      <w:pPr>
        <w:ind w:firstLine="360"/>
      </w:pPr>
      <w:r>
        <w:t>The objective of this research is to determine DFs and distribution coefficients (DCs, the ratio of concentrations between organic and</w:t>
      </w:r>
      <w:r w:rsidR="00F97E33">
        <w:t xml:space="preserve"> aqueous phases) for a</w:t>
      </w:r>
      <w:r>
        <w:t xml:space="preserve"> benchtop scale PUREX process for important attribution elements noted in previous research (Cs, </w:t>
      </w:r>
      <w:proofErr w:type="spellStart"/>
      <w:r>
        <w:t>Eu</w:t>
      </w:r>
      <w:proofErr w:type="spellEnd"/>
      <w:r>
        <w:t xml:space="preserve">, </w:t>
      </w:r>
      <w:proofErr w:type="spellStart"/>
      <w:r>
        <w:t>Rb</w:t>
      </w:r>
      <w:proofErr w:type="spellEnd"/>
      <w:r>
        <w:t xml:space="preserve">, </w:t>
      </w:r>
      <w:proofErr w:type="spellStart"/>
      <w:r>
        <w:t>Sr</w:t>
      </w:r>
      <w:proofErr w:type="spellEnd"/>
      <w:r>
        <w:t xml:space="preserve">, </w:t>
      </w:r>
      <w:proofErr w:type="spellStart"/>
      <w:r>
        <w:t>Nd</w:t>
      </w:r>
      <w:proofErr w:type="spellEnd"/>
      <w:r>
        <w:t>, Pm, Sm, U, and Pu)</w:t>
      </w:r>
      <w:r w:rsidR="001A1646">
        <w:fldChar w:fldCharType="begin"/>
      </w:r>
      <w:r w:rsidR="001A1646">
        <w:instrText xml:space="preserve"> 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1A1646">
        <w:fldChar w:fldCharType="separate"/>
      </w:r>
      <w:r w:rsidR="001A1646" w:rsidRPr="001A1646">
        <w:rPr>
          <w:noProof/>
          <w:vertAlign w:val="superscript"/>
        </w:rPr>
        <w:t>4</w:t>
      </w:r>
      <w:r w:rsidR="001A1646">
        <w:fldChar w:fldCharType="end"/>
      </w:r>
      <w:r>
        <w:t>.</w:t>
      </w:r>
      <w:bookmarkStart w:id="107" w:name="__Fieldmark__130_1176042200"/>
      <w:bookmarkEnd w:id="107"/>
      <w:r>
        <w:t xml:space="preserve"> Both DCs and DFs will be determined for this process so that the two parameters will be experimentally connected to the specific PUREX process utilized. This establishment is important</w:t>
      </w:r>
      <w:r w:rsidR="00093958">
        <w:t xml:space="preserve"> because the</w:t>
      </w:r>
      <w:r w:rsidR="00F97E33">
        <w:t xml:space="preserve"> nuances </w:t>
      </w:r>
      <w:r w:rsidR="00093958">
        <w:t>for a particular PUREX process vary widely and result in different DFs from process to process</w:t>
      </w:r>
      <w:r w:rsidR="000F72F1">
        <w:fldChar w:fldCharType="begin"/>
      </w:r>
      <w:r w:rsidR="000F2BB9">
        <w:instrText xml:space="preserve"> ADDIN EN.CITE &lt;EndNote&gt;&lt;Cite&gt;&lt;Author&gt;Zabunoglu&lt;/Author&gt;&lt;Year&gt;2005&lt;/Year&gt;&lt;RecNum&gt;123&lt;/RecNum&gt;&lt;DisplayText&gt;&lt;style face="superscript"&gt;8&lt;/style&gt;&lt;/DisplayText&gt;&lt;record&gt;&lt;rec-number&gt;123&lt;/rec-number&gt;&lt;foreign-keys&gt;&lt;key app="EN" db-id="r9aesfrsp2ptvlea59iv099m20xv22avsvvv" timestamp="1424213104"&gt;123&lt;/key&gt;&lt;/foreign-keys&gt;&lt;ref-type name="Journal Article"&gt;17&lt;/ref-type&gt;&lt;contributors&gt;&lt;authors&gt;&lt;author&gt;Zabunoglu, Okan H&lt;/author&gt;&lt;author&gt;Özdemir, Levent&lt;/author&gt;&lt;/authors&gt;&lt;/contributors&gt;&lt;titles&gt;&lt;title&gt;Purex co-processing of spent LWR fuels: flow sheet&lt;/title&gt;&lt;secondary-title&gt;Annals of Nuclear Energy&lt;/secondary-title&gt;&lt;/titles&gt;&lt;periodical&gt;&lt;full-title&gt;Annals of Nuclear Energy&lt;/full-title&gt;&lt;/periodical&gt;&lt;pages&gt;151-162&lt;/pages&gt;&lt;volume&gt;32&lt;/volume&gt;&lt;number&gt;2&lt;/number&gt;&lt;dates&gt;&lt;year&gt;2005&lt;/year&gt;&lt;/dates&gt;&lt;isbn&gt;0306-4549&lt;/isbn&gt;&lt;urls&gt;&lt;/urls&gt;&lt;/record&gt;&lt;/Cite&gt;&lt;/EndNote&gt;</w:instrText>
      </w:r>
      <w:r w:rsidR="000F72F1">
        <w:fldChar w:fldCharType="separate"/>
      </w:r>
      <w:r w:rsidR="000F2BB9" w:rsidRPr="000F2BB9">
        <w:rPr>
          <w:noProof/>
          <w:vertAlign w:val="superscript"/>
        </w:rPr>
        <w:t>8</w:t>
      </w:r>
      <w:r w:rsidR="000F72F1">
        <w:fldChar w:fldCharType="end"/>
      </w:r>
      <w:r w:rsidR="001A1646">
        <w:t>.</w:t>
      </w:r>
      <w:r>
        <w:t xml:space="preserve"> </w:t>
      </w:r>
      <w:r w:rsidR="00093958">
        <w:t>M</w:t>
      </w:r>
      <w:r>
        <w:t>athematically, DC values, coupled with process information, can be used to calculate a reasonable estimate of a DF</w:t>
      </w:r>
      <w:bookmarkStart w:id="108" w:name="__Fieldmark__141_1176042200"/>
      <w:bookmarkEnd w:id="108"/>
      <w:commentRangeStart w:id="109"/>
      <w:r w:rsidR="007F2CF4">
        <w:fldChar w:fldCharType="begin">
          <w:fldData xml:space="preserve">PEVuZE5vdGU+PENpdGU+PEF1dGhvcj5Db2xidXJuPC9BdXRob3I+PFllYXI+MTkzOTwvWWVhcj48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</w:fldData>
        </w:fldChar>
      </w:r>
      <w:r w:rsidR="007F2CF4">
        <w:instrText xml:space="preserve"> ADDIN EN.CITE </w:instrText>
      </w:r>
      <w:r w:rsidR="007F2CF4">
        <w:fldChar w:fldCharType="begin">
          <w:fldData xml:space="preserve">PEVuZE5vdGU+PENpdGU+PEF1dGhvcj5Db2xidXJuPC9BdXRob3I+PFllYXI+MTkzOTwvWWVhcj48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</w:fldData>
        </w:fldChar>
      </w:r>
      <w:r w:rsidR="007F2CF4">
        <w:instrText xml:space="preserve"> ADDIN EN.CITE.DATA </w:instrText>
      </w:r>
      <w:r w:rsidR="007F2CF4">
        <w:fldChar w:fldCharType="end"/>
      </w:r>
      <w:r w:rsidR="007F2CF4">
        <w:fldChar w:fldCharType="separate"/>
      </w:r>
      <w:r w:rsidR="007F2CF4" w:rsidRPr="007F2CF4">
        <w:rPr>
          <w:noProof/>
          <w:vertAlign w:val="superscript"/>
        </w:rPr>
        <w:t>9-12</w:t>
      </w:r>
      <w:r w:rsidR="007F2CF4">
        <w:fldChar w:fldCharType="end"/>
      </w:r>
      <w:commentRangeEnd w:id="109"/>
      <w:r w:rsidR="001C5531">
        <w:rPr>
          <w:rStyle w:val="CommentReference"/>
        </w:rPr>
        <w:commentReference w:id="109"/>
      </w:r>
      <w:r w:rsidR="00F97E33">
        <w:t xml:space="preserve">. </w:t>
      </w:r>
    </w:p>
    <w:p w14:paraId="1733DE44" w14:textId="3DF6FD74" w:rsidR="00DD7564" w:rsidRDefault="007E4A38">
      <w:pPr>
        <w:ind w:firstLine="360"/>
        <w:rPr>
          <w:ins w:id="110" w:author="Sunil S. Chirayath" w:date="2017-02-08T10:31:00Z"/>
        </w:rPr>
      </w:pPr>
      <w:del w:id="111" w:author="Sunil S. Chirayath" w:date="2017-02-08T10:27:00Z">
        <w:r w:rsidDel="001C5531">
          <w:delText>This above goal</w:delText>
        </w:r>
      </w:del>
      <w:ins w:id="112" w:author="Sunil S. Chirayath" w:date="2017-02-08T10:27:00Z">
        <w:r w:rsidR="001C5531">
          <w:t>The objective</w:t>
        </w:r>
      </w:ins>
      <w:r>
        <w:t xml:space="preserve"> will be </w:t>
      </w:r>
      <w:del w:id="113" w:author="Sunil S. Chirayath" w:date="2017-02-08T10:27:00Z">
        <w:r w:rsidDel="001C5531">
          <w:delText xml:space="preserve">met </w:delText>
        </w:r>
      </w:del>
      <w:ins w:id="114" w:author="Sunil S. Chirayath" w:date="2017-02-08T10:27:00Z">
        <w:r w:rsidR="001C5531">
          <w:t xml:space="preserve">pursued </w:t>
        </w:r>
      </w:ins>
      <w:r>
        <w:t xml:space="preserve">by </w:t>
      </w:r>
      <w:del w:id="115" w:author="Sunil S. Chirayath" w:date="2017-02-08T10:27:00Z">
        <w:r w:rsidDel="001C5531">
          <w:delText xml:space="preserve">analyzing </w:delText>
        </w:r>
      </w:del>
      <w:ins w:id="116" w:author="Sunil S. Chirayath" w:date="2017-02-08T10:27:00Z">
        <w:r w:rsidR="001C5531">
          <w:t xml:space="preserve">performing </w:t>
        </w:r>
      </w:ins>
      <w:r>
        <w:t>mass, gamma, and alpha spectroscopi</w:t>
      </w:r>
      <w:ins w:id="117" w:author="Sunil S. Chirayath" w:date="2017-02-08T10:27:00Z">
        <w:r w:rsidR="001C5531">
          <w:t xml:space="preserve">es </w:t>
        </w:r>
      </w:ins>
      <w:ins w:id="118" w:author="Sunil S. Chirayath" w:date="2017-02-08T10:28:00Z">
        <w:r w:rsidR="001C5531">
          <w:t xml:space="preserve">on solutions/samples obtained from various PUREX process steps </w:t>
        </w:r>
      </w:ins>
      <w:ins w:id="119" w:author="Sunil S. Chirayath" w:date="2017-02-08T10:27:00Z">
        <w:r w:rsidR="001C5531">
          <w:t>and analyzing the</w:t>
        </w:r>
      </w:ins>
      <w:del w:id="120" w:author="Sunil S. Chirayath" w:date="2017-02-08T10:27:00Z">
        <w:r w:rsidDel="001C5531">
          <w:delText>c</w:delText>
        </w:r>
      </w:del>
      <w:r>
        <w:t xml:space="preserve"> results</w:t>
      </w:r>
      <w:del w:id="121" w:author="Sunil S. Chirayath" w:date="2017-02-08T10:28:00Z">
        <w:r w:rsidDel="001C5531">
          <w:delText xml:space="preserve"> from the process steps of a four extraction three back-extraction PUREX process</w:delText>
        </w:r>
      </w:del>
      <w:r>
        <w:t>.</w:t>
      </w:r>
      <w:r w:rsidR="00F567FB">
        <w:t xml:space="preserve"> </w:t>
      </w:r>
      <w:ins w:id="122" w:author="Sunil S. Chirayath" w:date="2017-02-08T10:29:00Z">
        <w:r w:rsidR="001C5531">
          <w:t xml:space="preserve">The PUREX process followed for this study will have four extraction and three back extraction steps for obtaining purified plutonium. </w:t>
        </w:r>
      </w:ins>
      <w:r w:rsidR="00F567FB">
        <w:t xml:space="preserve">These steps are chosen because </w:t>
      </w:r>
      <w:r w:rsidR="00115FD7">
        <w:t xml:space="preserve">they are the main steps for </w:t>
      </w:r>
      <w:ins w:id="123" w:author="Sunil S. Chirayath" w:date="2017-02-08T10:29:00Z">
        <w:r w:rsidR="001C5531">
          <w:t xml:space="preserve">the </w:t>
        </w:r>
      </w:ins>
      <w:r w:rsidR="00115FD7">
        <w:t>separation of heavy metal from fission products, and uranium from plutonium</w:t>
      </w:r>
      <w:r w:rsidR="00115FD7">
        <w:fldChar w:fldCharType="begin"/>
      </w:r>
      <w:r w:rsidR="00115FD7">
        <w:instrText xml:space="preserve"> ADDIN EN.CITE &lt;EndNote&gt;&lt;Cite&gt;&lt;Author&gt;Sherwood&lt;/Author&gt;&lt;Year&gt;1952&lt;/Year&gt;&lt;RecNum&gt;172&lt;/RecNum&gt;&lt;DisplayText&gt;&lt;style face="superscript"&gt;10&lt;/style&gt;&lt;/DisplayText&gt;&lt;record&gt;&lt;rec-number&gt;172&lt;/rec-number&gt;&lt;foreign-keys&gt;&lt;key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EndNote&gt;</w:instrText>
      </w:r>
      <w:r w:rsidR="00115FD7">
        <w:fldChar w:fldCharType="separate"/>
      </w:r>
      <w:r w:rsidR="00115FD7" w:rsidRPr="00115FD7">
        <w:rPr>
          <w:noProof/>
          <w:vertAlign w:val="superscript"/>
        </w:rPr>
        <w:t>10</w:t>
      </w:r>
      <w:r w:rsidR="00115FD7">
        <w:fldChar w:fldCharType="end"/>
      </w:r>
      <w:r w:rsidR="00115FD7">
        <w:t xml:space="preserve">. </w:t>
      </w:r>
      <w:r>
        <w:t xml:space="preserve">Each step </w:t>
      </w:r>
      <w:del w:id="124" w:author="Sunil S. Chirayath" w:date="2017-02-08T10:30:00Z">
        <w:r w:rsidDel="001C5531">
          <w:delText xml:space="preserve">of </w:delText>
        </w:r>
      </w:del>
      <w:ins w:id="125" w:author="Sunil S. Chirayath" w:date="2017-02-08T10:30:00Z">
        <w:r w:rsidR="001C5531">
          <w:t xml:space="preserve">in </w:t>
        </w:r>
      </w:ins>
      <w:r>
        <w:t>the process will be analyzed for DC values, and the overall process will b</w:t>
      </w:r>
      <w:r w:rsidR="003F410A">
        <w:t>e analyzed so that the DFs</w:t>
      </w:r>
      <w:r>
        <w:t xml:space="preserve"> </w:t>
      </w:r>
      <w:del w:id="126" w:author="Sunil S. Chirayath" w:date="2017-02-08T10:30:00Z">
        <w:r w:rsidDel="001C5531">
          <w:delText xml:space="preserve">will </w:delText>
        </w:r>
      </w:del>
      <w:ins w:id="127" w:author="Sunil S. Chirayath" w:date="2017-02-08T10:30:00Z">
        <w:r w:rsidR="001C5531">
          <w:t xml:space="preserve">can </w:t>
        </w:r>
      </w:ins>
      <w:r>
        <w:t xml:space="preserve">be determined through initial and final solutions and </w:t>
      </w:r>
      <w:del w:id="128" w:author="Sunil S. Chirayath" w:date="2017-02-08T10:30:00Z">
        <w:r w:rsidDel="001C5531">
          <w:delText xml:space="preserve">calculated </w:delText>
        </w:r>
      </w:del>
      <w:ins w:id="129" w:author="Sunil S. Chirayath" w:date="2017-02-08T10:30:00Z">
        <w:r w:rsidR="001C5531">
          <w:t xml:space="preserve">using </w:t>
        </w:r>
      </w:ins>
      <w:del w:id="130" w:author="Sunil S. Chirayath" w:date="2017-02-08T10:30:00Z">
        <w:r w:rsidDel="001C5531">
          <w:delText>through</w:delText>
        </w:r>
      </w:del>
      <w:r>
        <w:t xml:space="preserve"> individual DCs</w:t>
      </w:r>
      <w:ins w:id="131" w:author="Sunil S. Chirayath" w:date="2017-02-08T10:31:00Z">
        <w:r w:rsidR="001C5531">
          <w:t xml:space="preserve"> concurrently</w:t>
        </w:r>
      </w:ins>
      <w:r>
        <w:t>.</w:t>
      </w:r>
    </w:p>
    <w:p w14:paraId="47660ECD" w14:textId="77777777" w:rsidR="001C5531" w:rsidRDefault="001C5531">
      <w:pPr>
        <w:ind w:firstLine="360"/>
      </w:pPr>
    </w:p>
    <w:p w14:paraId="3BE296D8" w14:textId="2DE8623B" w:rsidR="00D95C75" w:rsidRDefault="007E4A38" w:rsidP="00B83A0D">
      <w:pPr>
        <w:ind w:firstLine="360"/>
      </w:pPr>
      <w:r>
        <w:lastRenderedPageBreak/>
        <w:t xml:space="preserve">Further, </w:t>
      </w:r>
      <w:r w:rsidR="002F7949">
        <w:t xml:space="preserve">several forensic analyses </w:t>
      </w:r>
      <w:del w:id="132" w:author="Sunil S. Chirayath" w:date="2017-02-08T10:31:00Z">
        <w:r w:rsidR="00D87CC7" w:rsidDel="00B37E7F">
          <w:delText xml:space="preserve">methodologies </w:delText>
        </w:r>
      </w:del>
      <w:r w:rsidR="002F7949">
        <w:t xml:space="preserve">will be </w:t>
      </w:r>
      <w:del w:id="133" w:author="Sunil S. Chirayath" w:date="2017-02-08T10:32:00Z">
        <w:r w:rsidR="00D87CC7" w:rsidDel="00B37E7F">
          <w:delText>presented</w:delText>
        </w:r>
      </w:del>
      <w:ins w:id="134" w:author="Sunil S. Chirayath" w:date="2017-02-08T10:32:00Z">
        <w:r w:rsidR="00B37E7F">
          <w:t xml:space="preserve">pursued </w:t>
        </w:r>
      </w:ins>
      <w:ins w:id="135" w:author="Sunil S. Chirayath" w:date="2017-02-08T10:31:00Z">
        <w:r w:rsidR="00B37E7F">
          <w:t>for the case of plutonium</w:t>
        </w:r>
      </w:ins>
      <w:del w:id="136" w:author="Sunil S. Chirayath" w:date="2017-02-08T10:32:00Z">
        <w:r w:rsidR="00D87CC7" w:rsidDel="00B37E7F">
          <w:delText xml:space="preserve">, and </w:delText>
        </w:r>
        <w:r w:rsidR="002F7949" w:rsidDel="00B37E7F">
          <w:delText xml:space="preserve">undertaken </w:delText>
        </w:r>
        <w:r w:rsidR="00D87CC7" w:rsidDel="00B37E7F">
          <w:delText xml:space="preserve">to some degree </w:delText>
        </w:r>
        <w:r w:rsidR="002F7949" w:rsidDel="00B37E7F">
          <w:delText>on the sample itself</w:delText>
        </w:r>
      </w:del>
      <w:r w:rsidR="002F7949">
        <w:t>.</w:t>
      </w:r>
      <w:del w:id="137" w:author="Sunil S. Chirayath" w:date="2017-02-08T10:32:00Z">
        <w:r w:rsidR="002F7949" w:rsidDel="00B37E7F">
          <w:delText xml:space="preserve"> Among them</w:delText>
        </w:r>
      </w:del>
      <w:ins w:id="138" w:author="Sunil S. Chirayath" w:date="2017-02-08T10:32:00Z">
        <w:r w:rsidR="00B37E7F">
          <w:t xml:space="preserve"> The analyses performed</w:t>
        </w:r>
      </w:ins>
      <w:r w:rsidR="002F7949">
        <w:t xml:space="preserve"> will </w:t>
      </w:r>
      <w:del w:id="139" w:author="Sunil S. Chirayath" w:date="2017-02-08T10:32:00Z">
        <w:r w:rsidR="002F7949" w:rsidDel="00B37E7F">
          <w:delText xml:space="preserve">be </w:delText>
        </w:r>
      </w:del>
      <w:ins w:id="140" w:author="Sunil S. Chirayath" w:date="2017-02-08T10:32:00Z">
        <w:r w:rsidR="00B37E7F">
          <w:t xml:space="preserve">include fuel </w:t>
        </w:r>
      </w:ins>
      <w:r w:rsidR="002F7949">
        <w:t>burnup</w:t>
      </w:r>
      <w:ins w:id="141" w:author="Sunil S. Chirayath" w:date="2017-02-08T10:33:00Z">
        <w:r w:rsidR="00B37E7F">
          <w:t xml:space="preserve"> which produced plutonium</w:t>
        </w:r>
      </w:ins>
      <w:r w:rsidR="002F7949">
        <w:t xml:space="preserve">, </w:t>
      </w:r>
      <w:ins w:id="142" w:author="Sunil S. Chirayath" w:date="2017-02-08T10:33:00Z">
        <w:r w:rsidR="00B37E7F">
          <w:t xml:space="preserve">neutron </w:t>
        </w:r>
      </w:ins>
      <w:proofErr w:type="spellStart"/>
      <w:r w:rsidR="002F7949">
        <w:t>f</w:t>
      </w:r>
      <w:r w:rsidR="00D87CC7">
        <w:t>luence</w:t>
      </w:r>
      <w:proofErr w:type="spellEnd"/>
      <w:r w:rsidR="00D87CC7">
        <w:t xml:space="preserve">, initial enrichment, </w:t>
      </w:r>
      <w:r w:rsidR="002F7949">
        <w:t>fuel age</w:t>
      </w:r>
      <w:r w:rsidR="003F410A">
        <w:t>, and fast-to-thermal ratio</w:t>
      </w:r>
      <w:r w:rsidR="002F7949">
        <w:t xml:space="preserve"> calculations</w:t>
      </w:r>
      <w:r w:rsidR="00D87CC7">
        <w:t xml:space="preserve">. These </w:t>
      </w:r>
      <w:del w:id="143" w:author="Sunil S. Chirayath" w:date="2017-02-08T10:33:00Z">
        <w:r w:rsidR="00D87CC7" w:rsidDel="00B37E7F">
          <w:delText xml:space="preserve">calculations </w:delText>
        </w:r>
      </w:del>
      <w:ins w:id="144" w:author="Sunil S. Chirayath" w:date="2017-02-08T10:33:00Z">
        <w:r w:rsidR="00B37E7F">
          <w:t xml:space="preserve">attributes </w:t>
        </w:r>
      </w:ins>
      <w:r w:rsidR="00D87CC7">
        <w:t xml:space="preserve">are important for </w:t>
      </w:r>
      <w:ins w:id="145" w:author="Sunil S. Chirayath" w:date="2017-02-08T10:33:00Z">
        <w:r w:rsidR="00B37E7F">
          <w:t xml:space="preserve">source </w:t>
        </w:r>
      </w:ins>
      <w:r w:rsidR="00D87CC7">
        <w:t>attr</w:t>
      </w:r>
      <w:r w:rsidR="006B668A">
        <w:t>ibution.</w:t>
      </w:r>
      <w:r w:rsidR="00B83A0D">
        <w:t xml:space="preserve"> </w:t>
      </w:r>
      <w:r w:rsidR="00F7474F">
        <w:t xml:space="preserve">These analyses will be </w:t>
      </w:r>
      <w:ins w:id="146" w:author="Sunil S. Chirayath" w:date="2017-02-08T10:34:00Z">
        <w:r w:rsidR="00B37E7F">
          <w:t xml:space="preserve">first </w:t>
        </w:r>
      </w:ins>
      <w:r w:rsidR="00F7474F">
        <w:t xml:space="preserve">undertaken </w:t>
      </w:r>
      <w:del w:id="147" w:author="Sunil S. Chirayath" w:date="2017-02-08T10:34:00Z">
        <w:r w:rsidR="00F7474F" w:rsidDel="00B37E7F">
          <w:delText>on the</w:delText>
        </w:r>
      </w:del>
      <w:ins w:id="148" w:author="Sunil S. Chirayath" w:date="2017-02-08T10:34:00Z">
        <w:r w:rsidR="00B37E7F">
          <w:t xml:space="preserve">for </w:t>
        </w:r>
      </w:ins>
      <w:del w:id="149" w:author="Sunil S. Chirayath" w:date="2017-02-08T10:34:00Z">
        <w:r w:rsidR="00F7474F" w:rsidDel="00B37E7F">
          <w:delText xml:space="preserve"> </w:delText>
        </w:r>
      </w:del>
      <w:r w:rsidR="00F7474F">
        <w:t xml:space="preserve">unprocessed </w:t>
      </w:r>
      <w:ins w:id="150" w:author="Sunil S. Chirayath" w:date="2017-02-08T10:34:00Z">
        <w:r w:rsidR="00B37E7F">
          <w:t xml:space="preserve">plutonium </w:t>
        </w:r>
      </w:ins>
      <w:del w:id="151" w:author="Sunil S. Chirayath" w:date="2017-02-08T10:34:00Z">
        <w:r w:rsidR="00F7474F" w:rsidDel="00B37E7F">
          <w:delText>sample</w:delText>
        </w:r>
      </w:del>
      <w:ins w:id="152" w:author="Sunil S. Chirayath" w:date="2017-02-08T10:34:00Z">
        <w:r w:rsidR="00B37E7F">
          <w:t>material</w:t>
        </w:r>
      </w:ins>
      <w:r w:rsidR="00F7474F">
        <w:t xml:space="preserve">. Then the </w:t>
      </w:r>
      <w:ins w:id="153" w:author="Sunil S. Chirayath" w:date="2017-02-08T10:35:00Z">
        <w:r w:rsidR="00B37E7F">
          <w:t xml:space="preserve">experimentally and mathematically determined DFs </w:t>
        </w:r>
      </w:ins>
      <w:del w:id="154" w:author="Sunil S. Chirayath" w:date="2017-02-08T10:35:00Z">
        <w:r w:rsidR="00F7474F" w:rsidDel="00B37E7F">
          <w:delText xml:space="preserve">final </w:delText>
        </w:r>
      </w:del>
      <w:ins w:id="155" w:author="Sunil S. Chirayath" w:date="2017-02-08T10:35:00Z">
        <w:r w:rsidR="00B37E7F">
          <w:t xml:space="preserve">for the </w:t>
        </w:r>
      </w:ins>
      <w:r w:rsidR="00F7474F">
        <w:t>PUREX process</w:t>
      </w:r>
      <w:ins w:id="156" w:author="Sunil S. Chirayath" w:date="2017-02-08T10:35:00Z">
        <w:r w:rsidR="00B37E7F">
          <w:t xml:space="preserve"> performed will be applied to determine </w:t>
        </w:r>
      </w:ins>
      <w:del w:id="157" w:author="Sunil S. Chirayath" w:date="2017-02-08T10:35:00Z">
        <w:r w:rsidR="00F7474F" w:rsidDel="00B37E7F">
          <w:delText>ed</w:delText>
        </w:r>
      </w:del>
      <w:r w:rsidR="00F7474F">
        <w:t xml:space="preserve"> </w:t>
      </w:r>
      <w:ins w:id="158" w:author="Sunil S. Chirayath" w:date="2017-02-08T10:36:00Z">
        <w:r w:rsidR="00B37E7F">
          <w:t xml:space="preserve">the attributes separated </w:t>
        </w:r>
      </w:ins>
      <w:r w:rsidR="00F7474F">
        <w:t>plutonium</w:t>
      </w:r>
      <w:del w:id="159" w:author="Sunil S. Chirayath" w:date="2017-02-08T10:36:00Z">
        <w:r w:rsidR="00F7474F" w:rsidDel="00B37E7F">
          <w:delText xml:space="preserve"> will have </w:delText>
        </w:r>
      </w:del>
      <w:del w:id="160" w:author="Sunil S. Chirayath" w:date="2017-02-08T10:35:00Z">
        <w:r w:rsidR="00F7474F" w:rsidDel="00B37E7F">
          <w:delText xml:space="preserve">mathematically determined DFs </w:delText>
        </w:r>
      </w:del>
      <w:del w:id="161" w:author="Sunil S. Chirayath" w:date="2017-02-08T10:36:00Z">
        <w:r w:rsidR="00F7474F" w:rsidDel="00B37E7F">
          <w:delText>applied to the final concentrations and a second determination of the above attribution indicators will be performed</w:delText>
        </w:r>
      </w:del>
      <w:r w:rsidR="00F7474F">
        <w:t xml:space="preserve">. The second </w:t>
      </w:r>
      <w:del w:id="162" w:author="Sunil S. Chirayath" w:date="2017-02-08T10:36:00Z">
        <w:r w:rsidR="00F7474F" w:rsidDel="00B37E7F">
          <w:delText xml:space="preserve">calculation </w:delText>
        </w:r>
      </w:del>
      <w:ins w:id="163" w:author="Sunil S. Chirayath" w:date="2017-02-08T10:36:00Z">
        <w:r w:rsidR="00B37E7F">
          <w:t xml:space="preserve">step </w:t>
        </w:r>
      </w:ins>
      <w:r w:rsidR="00F7474F">
        <w:t xml:space="preserve">emulates a scenario where </w:t>
      </w:r>
      <w:r w:rsidR="009F0B15">
        <w:t xml:space="preserve">useful information is derived from </w:t>
      </w:r>
      <w:ins w:id="164" w:author="Sunil S. Chirayath" w:date="2017-02-08T10:36:00Z">
        <w:r w:rsidR="00B37E7F">
          <w:t xml:space="preserve">experimentally </w:t>
        </w:r>
      </w:ins>
      <w:r w:rsidR="009F0B15">
        <w:t>processed plutonium</w:t>
      </w:r>
      <w:ins w:id="165" w:author="Sunil S. Chirayath" w:date="2017-02-08T10:36:00Z">
        <w:r w:rsidR="00B37E7F">
          <w:t xml:space="preserve"> using PUREX</w:t>
        </w:r>
      </w:ins>
      <w:r w:rsidR="009F0B15">
        <w:t xml:space="preserve">. These two determinations will then be compared to calculation results from the general purpose Monte Carlo N-Particle (MCNP) </w:t>
      </w:r>
      <w:ins w:id="166" w:author="Sunil S. Chirayath" w:date="2017-02-08T10:37:00Z">
        <w:r w:rsidR="00B37E7F">
          <w:t xml:space="preserve">radiation </w:t>
        </w:r>
      </w:ins>
      <w:r w:rsidR="003F410A">
        <w:t xml:space="preserve">transport </w:t>
      </w:r>
      <w:r w:rsidR="009F0B15">
        <w:t>code</w:t>
      </w:r>
      <w:ins w:id="167" w:author="Sunil S. Chirayath" w:date="2017-02-08T10:37:00Z">
        <w:r w:rsidR="00B37E7F">
          <w:t xml:space="preserve"> modeling the reactor fuel burnup operations which produced the plutonium in question</w:t>
        </w:r>
      </w:ins>
      <w:r w:rsidR="009F0B15">
        <w:t>.</w:t>
      </w:r>
      <w:r w:rsidR="00F7474F">
        <w:t xml:space="preserve"> </w:t>
      </w:r>
    </w:p>
    <w:p w14:paraId="7EC1A286" w14:textId="77777777" w:rsidR="00B83A0D" w:rsidRDefault="00B83A0D" w:rsidP="00B83A0D">
      <w:pPr>
        <w:ind w:firstLine="360"/>
      </w:pPr>
      <w:r>
        <w:t>The above points are summarized in the list below:</w:t>
      </w:r>
    </w:p>
    <w:p w14:paraId="6584E883" w14:textId="77777777" w:rsidR="00DD7564" w:rsidRDefault="00B83A0D" w:rsidP="00B83A0D">
      <w:pPr>
        <w:pStyle w:val="ListParagraph"/>
        <w:numPr>
          <w:ilvl w:val="0"/>
          <w:numId w:val="4"/>
        </w:numPr>
      </w:pPr>
      <w:r>
        <w:t>Complete f</w:t>
      </w:r>
      <w:r w:rsidRPr="00B83A0D">
        <w:t>our extraction three back-extraction PUREX process</w:t>
      </w:r>
      <w:r>
        <w:t xml:space="preserve"> in triplicate</w:t>
      </w:r>
    </w:p>
    <w:p w14:paraId="36D8D0EB" w14:textId="470D49C6" w:rsidR="00B83A0D" w:rsidRDefault="00B83A0D" w:rsidP="00B83A0D">
      <w:pPr>
        <w:pStyle w:val="ListParagraph"/>
        <w:numPr>
          <w:ilvl w:val="1"/>
          <w:numId w:val="4"/>
        </w:numPr>
      </w:pPr>
      <w:r>
        <w:t xml:space="preserve">Collect distribution coefficients </w:t>
      </w:r>
      <w:ins w:id="168" w:author="Sunil S. Chirayath" w:date="2017-02-08T10:37:00Z">
        <w:r w:rsidR="00B37E7F">
          <w:t xml:space="preserve">(DCs) </w:t>
        </w:r>
      </w:ins>
      <w:r>
        <w:t>for each step</w:t>
      </w:r>
    </w:p>
    <w:p w14:paraId="36D38D5B" w14:textId="77777777" w:rsidR="00B83A0D" w:rsidRDefault="00B83A0D" w:rsidP="00B83A0D">
      <w:pPr>
        <w:pStyle w:val="ListParagraph"/>
        <w:numPr>
          <w:ilvl w:val="1"/>
          <w:numId w:val="4"/>
        </w:numPr>
      </w:pPr>
      <w:r>
        <w:t>Determine from distribution coefficients and the initial and final product the decontamination factors</w:t>
      </w:r>
    </w:p>
    <w:p w14:paraId="6CE2A88F" w14:textId="77777777" w:rsidR="00EE1CCA" w:rsidRDefault="00B83A0D" w:rsidP="00EE1CCA">
      <w:pPr>
        <w:pStyle w:val="ListParagraph"/>
        <w:numPr>
          <w:ilvl w:val="0"/>
          <w:numId w:val="4"/>
        </w:numPr>
      </w:pPr>
      <w:r w:rsidRPr="00B83A0D">
        <w:t>Determine attribution indicators of</w:t>
      </w:r>
      <w:r w:rsidR="007D1A89">
        <w:t xml:space="preserve"> burnup, flux magnitude</w:t>
      </w:r>
      <w:r w:rsidR="00EE1CCA">
        <w:t>, initial en</w:t>
      </w:r>
      <w:r w:rsidR="007D1A89">
        <w:t>richment, fuel age, and fast-to-thermal ratios</w:t>
      </w:r>
      <w:r w:rsidR="00EE1CCA">
        <w:t xml:space="preserve"> with data from</w:t>
      </w:r>
      <w:r w:rsidR="007D1A89">
        <w:t>:</w:t>
      </w:r>
    </w:p>
    <w:p w14:paraId="4E69613F" w14:textId="77777777" w:rsidR="00EE1CCA" w:rsidRDefault="00EE1CCA" w:rsidP="00EE1CCA">
      <w:pPr>
        <w:pStyle w:val="ListParagraph"/>
        <w:numPr>
          <w:ilvl w:val="1"/>
          <w:numId w:val="4"/>
        </w:numPr>
      </w:pPr>
      <w:r>
        <w:t>Unprocessed plutonium</w:t>
      </w:r>
    </w:p>
    <w:p w14:paraId="3BC48BEC" w14:textId="77777777" w:rsidR="00EE1CCA" w:rsidRDefault="00EE1CCA" w:rsidP="00EE1CCA">
      <w:pPr>
        <w:pStyle w:val="ListParagraph"/>
        <w:numPr>
          <w:ilvl w:val="1"/>
          <w:numId w:val="4"/>
        </w:numPr>
      </w:pPr>
      <w:r>
        <w:t>PUREX processed plutonium</w:t>
      </w:r>
    </w:p>
    <w:p w14:paraId="7E38B4FF" w14:textId="63D410B0" w:rsidR="00EE1CCA" w:rsidRDefault="00EE1CCA" w:rsidP="00EE1CCA">
      <w:pPr>
        <w:pStyle w:val="ListParagraph"/>
        <w:numPr>
          <w:ilvl w:val="1"/>
          <w:numId w:val="4"/>
        </w:numPr>
      </w:pPr>
      <w:r>
        <w:t>MCNP</w:t>
      </w:r>
      <w:ins w:id="169" w:author="Sunil S. Chirayath" w:date="2017-02-08T10:38:00Z">
        <w:r w:rsidR="00B37E7F">
          <w:t xml:space="preserve"> based reactor modeling and fuel burnup analysis</w:t>
        </w:r>
      </w:ins>
    </w:p>
    <w:p w14:paraId="608499CA" w14:textId="77777777" w:rsidR="00DD7564" w:rsidRDefault="007E4A38">
      <w:pPr>
        <w:pStyle w:val="ListParagraph"/>
        <w:numPr>
          <w:ilvl w:val="0"/>
          <w:numId w:val="2"/>
        </w:numPr>
        <w:rPr>
          <w:b/>
          <w:sz w:val="32"/>
          <w:szCs w:val="32"/>
        </w:rPr>
      </w:pPr>
      <w:r>
        <w:rPr>
          <w:b/>
          <w:sz w:val="32"/>
          <w:szCs w:val="32"/>
        </w:rPr>
        <w:t>Present Status of the Question</w:t>
      </w:r>
    </w:p>
    <w:p w14:paraId="5A0CBDA9" w14:textId="77777777" w:rsidR="00281567" w:rsidRPr="00944EE1" w:rsidRDefault="00281567" w:rsidP="00281567">
      <w:pPr>
        <w:ind w:firstLine="360"/>
      </w:pPr>
      <w:r w:rsidRPr="00944EE1">
        <w:t xml:space="preserve">There is a reasonably large body of literature on the work done in the area of using isotopic compositions in order to determine or verify the origin of plutonium and also the information on </w:t>
      </w:r>
      <w:r w:rsidRPr="00944EE1">
        <w:lastRenderedPageBreak/>
        <w:t>the process used to separ</w:t>
      </w:r>
      <w:r>
        <w:t>ate plutonium from reactor fuel.</w:t>
      </w:r>
      <w:r w:rsidRPr="00944EE1">
        <w:t xml:space="preserve"> These works are varied in implementation and scope.</w:t>
      </w:r>
    </w:p>
    <w:p w14:paraId="35D4F016" w14:textId="0C9A88E4" w:rsidR="00281567" w:rsidRPr="00944EE1" w:rsidRDefault="00281567" w:rsidP="004B53FE">
      <w:pPr>
        <w:ind w:firstLine="360"/>
      </w:pPr>
      <w:r w:rsidRPr="00944EE1">
        <w:t>Isotopic compositions and ratios in spent reactor fuel have been used for burnup verification. One study utilized measurement of isotopic ratios of stable noble fission gases during reprocessing in order to verify burnup</w:t>
      </w:r>
      <w:r w:rsidRPr="00560ABC">
        <w:fldChar w:fldCharType="begin"/>
      </w:r>
      <w:r>
        <w:instrText xml:space="preserve"> ADDIN EN.CITE &lt;EndNote&gt;&lt;Cite&gt;&lt;Author&gt;Charlton&lt;/Author&gt;&lt;Year&gt;2000&lt;/Year&gt;&lt;RecNum&gt;114&lt;/RecNum&gt;&lt;DisplayText&gt;&lt;style face="superscript"&gt;13&lt;/style&gt;&lt;/DisplayText&gt;&lt;record&gt;&lt;rec-number&gt;114&lt;/rec-number&gt;&lt;foreign-keys&gt;&lt;key app="EN" db-id="r9aesfrsp2ptvlea59iv099m20xv22avsvvv" timestamp="1424121973"&gt;114&lt;/key&gt;&lt;/foreign-keys&gt;&lt;ref-type name="Journal Article"&gt;17&lt;/ref-type&gt;&lt;contributors&gt;&lt;authors&gt;&lt;author&gt;Charlton, William S&lt;/author&gt;&lt;author&gt;Fearey, Bryan L&lt;/author&gt;&lt;author&gt;Nakhleh, Charles W&lt;/author&gt;&lt;author&gt;Parish, Theodore A&lt;/author&gt;&lt;author&gt;Perry, Robert T&lt;/author&gt;&lt;author&gt;Poths, Jane&lt;/author&gt;&lt;author&gt;Quagliano, John R&lt;/author&gt;&lt;author&gt;Stanbro, William D&lt;/author&gt;&lt;author&gt;Wilson, William B&lt;/author&gt;&lt;/authors&gt;&lt;/contributors&gt;&lt;titles&gt;&lt;title&gt;Operator declaration verification technique for spent fuel at reprocessing facilities&lt;/title&gt;&lt;secondary-title&gt;Nuclear Instruments and Methods in Physics Research Section B: Beam Interactions with Materials and Atoms&lt;/secondary-title&gt;&lt;/titles&gt;&lt;periodical&gt;&lt;full-title&gt;Nuclear Instruments and Methods in Physics Research Section B: Beam Interactions with Materials and Atoms&lt;/full-title&gt;&lt;/periodical&gt;&lt;pages&gt;98-108&lt;/pages&gt;&lt;volume&gt;168&lt;/volume&gt;&lt;number&gt;1&lt;/number&gt;&lt;dates&gt;&lt;year&gt;2000&lt;/year&gt;&lt;/dates&gt;&lt;isbn&gt;0168-583X&lt;/isbn&gt;&lt;urls&gt;&lt;/urls&gt;&lt;/record&gt;&lt;/Cite&gt;&lt;/EndNote&gt;</w:instrText>
      </w:r>
      <w:r w:rsidRPr="00560ABC">
        <w:fldChar w:fldCharType="separate"/>
      </w:r>
      <w:r w:rsidRPr="004B53FE">
        <w:rPr>
          <w:noProof/>
          <w:vertAlign w:val="superscript"/>
        </w:rPr>
        <w:t>13</w:t>
      </w:r>
      <w:r w:rsidRPr="00560ABC">
        <w:fldChar w:fldCharType="end"/>
      </w:r>
      <w:r>
        <w:t>.</w:t>
      </w:r>
      <w:r w:rsidRPr="00944EE1">
        <w:t xml:space="preserve"> They used data analysis methods to determine specific fuel parameters and then compared them with the measured values of stable noble gases. Fuel burnup is important to verify for reasons described above. If a fuel assembly were burned to a lower level than reported, t</w:t>
      </w:r>
      <w:r>
        <w:t>hen further investigation is necessary to either alleviate or confirm suspicions of nefarious activities</w:t>
      </w:r>
      <w:r w:rsidRPr="00944EE1">
        <w:t>.</w:t>
      </w:r>
      <w:ins w:id="170" w:author="Sunil S. Chirayath" w:date="2017-02-08T10:50:00Z">
        <w:r w:rsidR="00A62F88">
          <w:t xml:space="preserve">  The reason being, low burned </w:t>
        </w:r>
      </w:ins>
      <w:ins w:id="171" w:author="Sunil S. Chirayath" w:date="2017-02-08T10:51:00Z">
        <w:r w:rsidR="00A62F88">
          <w:t xml:space="preserve">uranium </w:t>
        </w:r>
      </w:ins>
      <w:ins w:id="172" w:author="Sunil S. Chirayath" w:date="2017-02-08T10:50:00Z">
        <w:r w:rsidR="00A62F88">
          <w:t>fuel (&lt;5000 MWD/</w:t>
        </w:r>
        <w:proofErr w:type="spellStart"/>
        <w:r w:rsidR="00A62F88">
          <w:t>tU</w:t>
        </w:r>
      </w:ins>
      <w:proofErr w:type="spellEnd"/>
      <w:ins w:id="173" w:author="Sunil S. Chirayath" w:date="2017-02-08T10:51:00Z">
        <w:r w:rsidR="00A62F88">
          <w:t>) yields weapons useable plutonium material.</w:t>
        </w:r>
      </w:ins>
    </w:p>
    <w:p w14:paraId="450B40DA" w14:textId="77777777" w:rsidR="00281567" w:rsidRPr="00944EE1" w:rsidRDefault="00281567" w:rsidP="004B53FE">
      <w:pPr>
        <w:ind w:firstLine="360"/>
      </w:pPr>
      <w:r w:rsidRPr="00944EE1">
        <w:t>Others have analyzed later stages of processing used nuclear fuel. Given the spent fuel from a reactor that is used for a radiological dispersal device (RDD), a study sought to determine the burnup, e</w:t>
      </w:r>
      <w:r>
        <w:t xml:space="preserve">nrichment, and age for the fuel </w:t>
      </w:r>
      <w:r w:rsidRPr="00D230F4">
        <w:fldChar w:fldCharType="begin"/>
      </w:r>
      <w:r>
        <w:instrText xml:space="preserve"> ADDIN EN.CITE &lt;EndNote&gt;&lt;Cite&gt;&lt;Author&gt;Scott&lt;/Author&gt;&lt;Year&gt;2005&lt;/Year&gt;&lt;RecNum&gt;118&lt;/RecNum&gt;&lt;DisplayText&gt;&lt;style face="superscript"&gt;6&lt;/style&gt;&lt;/DisplayText&gt;&lt;record&gt;&lt;rec-number&gt;118&lt;/rec-number&gt;&lt;foreign-keys&gt;&lt;key app="EN" db-id="r9aesfrsp2ptvlea59iv099m20xv22avsvvv" timestamp="1424122118"&gt;118&lt;/key&gt;&lt;/foreign-keys&gt;&lt;ref-type name="Thesis"&gt;32&lt;/ref-type&gt;&lt;contributors&gt;&lt;authors&gt;&lt;author&gt;Scott, Mark Robert&lt;/author&gt;&lt;/authors&gt;&lt;/contributors&gt;&lt;titles&gt;&lt;title&gt;Nuclear forensics: attributing the source of spent fuel used in an RDD event&lt;/title&gt;&lt;/titles&gt;&lt;dates&gt;&lt;year&gt;2005&lt;/year&gt;&lt;/dates&gt;&lt;publisher&gt;Texas A&amp;amp;M University&lt;/publisher&gt;&lt;urls&gt;&lt;/urls&gt;&lt;/record&gt;&lt;/Cite&gt;&lt;/EndNote&gt;</w:instrText>
      </w:r>
      <w:r w:rsidRPr="00D230F4">
        <w:fldChar w:fldCharType="separate"/>
      </w:r>
      <w:r w:rsidRPr="004B53FE">
        <w:rPr>
          <w:noProof/>
          <w:vertAlign w:val="superscript"/>
        </w:rPr>
        <w:t>6</w:t>
      </w:r>
      <w:r w:rsidRPr="00D230F4">
        <w:fldChar w:fldCharType="end"/>
      </w:r>
      <w:r>
        <w:t>.</w:t>
      </w:r>
      <w:r w:rsidRPr="00944EE1">
        <w:t xml:space="preserve"> These combined data would then be subsequently used for reactor attribution purposes. This study is similar to our scenario in that it looks at FP in the matrix of the fuel itself and deduces reactor type and information about the history of the fuel, but this method does not consider any chemical processing.</w:t>
      </w:r>
    </w:p>
    <w:p w14:paraId="5BC3C243" w14:textId="6503822B" w:rsidR="00281567" w:rsidRPr="00944EE1" w:rsidRDefault="00281567" w:rsidP="004B53FE">
      <w:pPr>
        <w:ind w:firstLine="360"/>
      </w:pPr>
      <w:r w:rsidRPr="00944EE1">
        <w:t>Analysis of plutonium isotopes alone have been suggested to help identify reactor type at the same processing step as for the proposed project</w:t>
      </w:r>
      <w:r>
        <w:t xml:space="preserve"> </w:t>
      </w:r>
      <w:r w:rsidRPr="00984C08">
        <w:fldChar w:fldCharType="begin"/>
      </w:r>
      <w:r>
        <w:instrText xml:space="preserve"> ADDIN EN.CITE &lt;EndNote&gt;&lt;Cite&gt;&lt;Author&gt;Glaser&lt;/Author&gt;&lt;Year&gt;2009&lt;/Year&gt;&lt;RecNum&gt;109&lt;/RecNum&gt;&lt;DisplayText&gt;&lt;style face="superscript"&gt;7&lt;/style&gt;&lt;/DisplayText&gt;&lt;record&gt;&lt;rec-number&gt;109&lt;/rec-number&gt;&lt;foreign-keys&gt;&lt;key app="EN" db-id="r9aesfrsp2ptvlea59iv099m20xv22avsvvv" timestamp="1424121828"&gt;109&lt;/key&gt;&lt;/foreign-keys&gt;&lt;ref-type name="Journal Article"&gt;17&lt;/ref-type&gt;&lt;contributors&gt;&lt;authors&gt;&lt;author&gt;Glaser, Alexander&lt;/author&gt;&lt;/authors&gt;&lt;/contributors&gt;&lt;titles&gt;&lt;title&gt;Isotopic Signatures of Weapon-Grade Plutonium from Dedicated Natural Uranium-Fueled Production Reactors and Their Relevance for Nuclear Forensic Analysis&lt;/title&gt;&lt;secondary-title&gt;Nuclear Science and Engineering&lt;/secondary-title&gt;&lt;/titles&gt;&lt;periodical&gt;&lt;full-title&gt;Nuclear Science and Engineering&lt;/full-title&gt;&lt;/periodical&gt;&lt;pages&gt;26-33&lt;/pages&gt;&lt;volume&gt;163&lt;/volume&gt;&lt;number&gt;1&lt;/number&gt;&lt;dates&gt;&lt;year&gt;2009&lt;/year&gt;&lt;/dates&gt;&lt;urls&gt;&lt;/urls&gt;&lt;/record&gt;&lt;/Cite&gt;&lt;/EndNote&gt;</w:instrText>
      </w:r>
      <w:r w:rsidRPr="00984C08">
        <w:fldChar w:fldCharType="separate"/>
      </w:r>
      <w:r w:rsidRPr="004B53FE">
        <w:rPr>
          <w:noProof/>
          <w:vertAlign w:val="superscript"/>
        </w:rPr>
        <w:t>7</w:t>
      </w:r>
      <w:r w:rsidRPr="00984C08">
        <w:fldChar w:fldCharType="end"/>
      </w:r>
      <w:r>
        <w:t>.</w:t>
      </w:r>
      <w:r w:rsidRPr="00944EE1">
        <w:t xml:space="preserve"> The reactors considered were of the fast and thermal </w:t>
      </w:r>
      <w:ins w:id="174" w:author="Sunil S. Chirayath" w:date="2017-02-08T10:52:00Z">
        <w:r w:rsidR="00A62F88">
          <w:t xml:space="preserve">neutron spectrum </w:t>
        </w:r>
      </w:ins>
      <w:r w:rsidRPr="00944EE1">
        <w:t>type. This study concluded that while it is possible to identify with a high level of confidence differences in plutonium composition between fast and thermal reactors, it is difficult to make this same distinction in “dedicated production reactors fueled with natural uranium.” This should be contrasted with our study with depleted uranium in a fast neutron spectrum and specifically for low-burnup neutron irradiations.</w:t>
      </w:r>
    </w:p>
    <w:p w14:paraId="000060BB" w14:textId="77777777" w:rsidR="00281567" w:rsidRPr="00944EE1" w:rsidRDefault="00281567" w:rsidP="004B53FE">
      <w:pPr>
        <w:ind w:firstLine="360"/>
      </w:pPr>
      <w:r w:rsidRPr="00944EE1">
        <w:lastRenderedPageBreak/>
        <w:t xml:space="preserve">PUREX co-processing, where uranium and plutonium are not separated during reprocessing, of spent LWR fuels has also been </w:t>
      </w:r>
      <w:r>
        <w:t xml:space="preserve">studied </w:t>
      </w:r>
      <w:r w:rsidRPr="00984C08">
        <w:fldChar w:fldCharType="begin"/>
      </w:r>
      <w:r>
        <w:instrText xml:space="preserve"> ADDIN EN.CITE &lt;EndNote&gt;&lt;Cite&gt;&lt;Author&gt;Zabunoglu&lt;/Author&gt;&lt;Year&gt;2005&lt;/Year&gt;&lt;RecNum&gt;123&lt;/RecNum&gt;&lt;DisplayText&gt;&lt;style face="superscript"&gt;8&lt;/style&gt;&lt;/DisplayText&gt;&lt;record&gt;&lt;rec-number&gt;123&lt;/rec-number&gt;&lt;foreign-keys&gt;&lt;key app="EN" db-id="r9aesfrsp2ptvlea59iv099m20xv22avsvvv" timestamp="1424213104"&gt;123&lt;/key&gt;&lt;/foreign-keys&gt;&lt;ref-type name="Journal Article"&gt;17&lt;/ref-type&gt;&lt;contributors&gt;&lt;authors&gt;&lt;author&gt;Zabunoglu, Okan H&lt;/author&gt;&lt;author&gt;Özdemir, Levent&lt;/author&gt;&lt;/authors&gt;&lt;/contributors&gt;&lt;titles&gt;&lt;title&gt;Purex co-processing of spent LWR fuels: flow sheet&lt;/title&gt;&lt;secondary-title&gt;Annals of Nuclear Energy&lt;/secondary-title&gt;&lt;/titles&gt;&lt;periodical&gt;&lt;full-title&gt;Annals of Nuclear Energy&lt;/full-title&gt;&lt;/periodical&gt;&lt;pages&gt;151-162&lt;/pages&gt;&lt;volume&gt;32&lt;/volume&gt;&lt;number&gt;2&lt;/number&gt;&lt;dates&gt;&lt;year&gt;2005&lt;/year&gt;&lt;/dates&gt;&lt;isbn&gt;0306-4549&lt;/isbn&gt;&lt;urls&gt;&lt;/urls&gt;&lt;/record&gt;&lt;/Cite&gt;&lt;/EndNote&gt;</w:instrText>
      </w:r>
      <w:r w:rsidRPr="00984C08">
        <w:fldChar w:fldCharType="separate"/>
      </w:r>
      <w:r w:rsidRPr="004B53FE">
        <w:rPr>
          <w:noProof/>
          <w:vertAlign w:val="superscript"/>
        </w:rPr>
        <w:t>8</w:t>
      </w:r>
      <w:r w:rsidRPr="00984C08">
        <w:fldChar w:fldCharType="end"/>
      </w:r>
      <w:r>
        <w:t>.</w:t>
      </w:r>
      <w:r w:rsidRPr="00944EE1">
        <w:t xml:space="preserve"> Several decontamination factors and production yields for uranium and plutonium were determined. The specific goal of this paper was to demonstrate that uranium and plutonium could be co-extracted for reprocessing. This study was also limited in determining decontamination factors for a wide array of isotopes, which may not be important in terms of reprocessing, because higher levels of contamination are acceptable for fuel, but it is important in nuclear forensic analysis, because trace isotopes, whether radioactive or not, could give an indication of the origin of plutonium.</w:t>
      </w:r>
    </w:p>
    <w:p w14:paraId="298B97FD" w14:textId="77777777" w:rsidR="00281567" w:rsidRPr="00944EE1" w:rsidRDefault="00281567" w:rsidP="004B53FE">
      <w:pPr>
        <w:ind w:firstLine="360"/>
      </w:pPr>
      <w:r w:rsidRPr="00944EE1">
        <w:t>There also have been various studies about overall decontamination factors that result from the overall PUREX process</w:t>
      </w:r>
      <w:r w:rsidRPr="00984C08">
        <w:fldChar w:fldCharType="begin"/>
      </w:r>
      <w:r>
        <w:instrText xml:space="preserve"> ADDIN EN.CITE &lt;EndNote&gt;&lt;Cite&gt;&lt;Author&gt;Stoller&lt;/Author&gt;&lt;Year&gt;1961&lt;/Year&gt;&lt;RecNum&gt;127&lt;/RecNum&gt;&lt;DisplayText&gt;&lt;style face="superscript"&gt;14&lt;/style&gt;&lt;/DisplayText&gt;&lt;record&gt;&lt;rec-number&gt;127&lt;/rec-number&gt;&lt;foreign-keys&gt;&lt;key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Cite&gt;&lt;Author&gt;Stoller&lt;/Author&gt;&lt;Year&gt;1961&lt;/Year&gt;&lt;RecNum&gt;127&lt;/RecNum&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Pr="00984C08">
        <w:fldChar w:fldCharType="separate"/>
      </w:r>
      <w:r w:rsidRPr="004B53FE">
        <w:rPr>
          <w:noProof/>
          <w:vertAlign w:val="superscript"/>
        </w:rPr>
        <w:t>14</w:t>
      </w:r>
      <w:r w:rsidRPr="00984C08">
        <w:fldChar w:fldCharType="end"/>
      </w:r>
      <w:r w:rsidRPr="00944EE1">
        <w:t xml:space="preserve">, there are however, no studies in the open literature that study the intermediate steps of the PUREX process. This is important because there are variations in methods towards implementing the PUREX process and understanding the intermediate steps is helpful because they produce different </w:t>
      </w:r>
      <w:r>
        <w:t xml:space="preserve">distribution ratios and potentially different </w:t>
      </w:r>
      <w:r w:rsidRPr="00944EE1">
        <w:t>decontamination factors.</w:t>
      </w:r>
    </w:p>
    <w:p w14:paraId="6B528546" w14:textId="360500CA" w:rsidR="00DD7564" w:rsidRDefault="00C20BB1">
      <w:pPr>
        <w:ind w:firstLine="360"/>
      </w:pPr>
      <w:r>
        <w:t>Descriptions of various PUREX processes are provided in many sources with explanation of chemistry including flow sheets and DFs</w:t>
      </w:r>
      <w:r>
        <w:fldChar w:fldCharType="begin">
          <w:fldData xml:space="preserve">PEVuZE5vdGU+PENpdGU+PEF1dGhvcj5MYW5oYW08L0F1dGhvcj48WWVhcj4xOTUwPC9ZZWFyPjxS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aG9ycz48L2NvbnRyaWJ1dG9ycz48dGl0bGVzPjx0aXRsZT5SZWFjdG9yIGhhbmRib29rLCB2b2x1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</w:fldData>
        </w:fldChar>
      </w:r>
      <w:r w:rsidR="00281567">
        <w:instrText xml:space="preserve"> ADDIN EN.CITE </w:instrText>
      </w:r>
      <w:r w:rsidR="00281567">
        <w:fldChar w:fldCharType="begin">
          <w:fldData xml:space="preserve">PEVuZE5vdGU+PENpdGU+PEF1dGhvcj5MYW5oYW08L0F1dGhvcj48WWVhcj4xOTUwPC9ZZWFyPjxS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aG9ycz48L2NvbnRyaWJ1dG9ycz48dGl0bGVzPjx0aXRsZT5SZWFjdG9yIGhhbmRib29rLCB2b2x1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</w:fldData>
        </w:fldChar>
      </w:r>
      <w:r w:rsidR="00281567">
        <w:instrText xml:space="preserve"> ADDIN EN.CITE.DATA </w:instrText>
      </w:r>
      <w:r w:rsidR="00281567">
        <w:fldChar w:fldCharType="end"/>
      </w:r>
      <w:r>
        <w:fldChar w:fldCharType="separate"/>
      </w:r>
      <w:r w:rsidR="00281567" w:rsidRPr="00281567">
        <w:rPr>
          <w:noProof/>
          <w:vertAlign w:val="superscript"/>
        </w:rPr>
        <w:t>5, 14-18</w:t>
      </w:r>
      <w:r>
        <w:fldChar w:fldCharType="end"/>
      </w:r>
      <w:r>
        <w:t xml:space="preserve">. These sources generally report overall beta or gamma </w:t>
      </w:r>
      <w:ins w:id="175" w:author="Sunil S. Chirayath" w:date="2017-02-08T10:54:00Z">
        <w:r w:rsidR="00A62F88">
          <w:t xml:space="preserve">radiation </w:t>
        </w:r>
      </w:ins>
      <w:r>
        <w:t>DFs of up to 10</w:t>
      </w:r>
      <w:r>
        <w:rPr>
          <w:vertAlign w:val="superscript"/>
        </w:rPr>
        <w:t>8</w:t>
      </w:r>
      <w:r>
        <w:t xml:space="preserve"> with Pu recoveries of 99.7% for industrial scale reprocessing facilities. While DCs for the various process steps of PUREX have been previously reported, details about elemental DFs for PUREX cycles have been largely limited to the major activity contributors, such as </w:t>
      </w:r>
      <w:r>
        <w:rPr>
          <w:vertAlign w:val="superscript"/>
        </w:rPr>
        <w:t>106</w:t>
      </w:r>
      <w:r>
        <w:t xml:space="preserve">Ru </w:t>
      </w:r>
      <w:r w:rsidR="00281567">
        <w:t xml:space="preserve">and </w:t>
      </w:r>
      <w:r w:rsidR="00281567">
        <w:rPr>
          <w:vertAlign w:val="superscript"/>
        </w:rPr>
        <w:t>95</w:t>
      </w:r>
      <w:r w:rsidR="00281567">
        <w:t>Zr</w:t>
      </w:r>
      <w:r w:rsidR="00281567">
        <w:fldChar w:fldCharType="begin"/>
      </w:r>
      <w:r w:rsidR="00281567">
        <w:instrText xml:space="preserve"> ADDIN EN.CITE &lt;EndNote&gt;&lt;Cite&gt;&lt;Author&gt;Stoller&lt;/Author&gt;&lt;Year&gt;1961&lt;/Year&gt;&lt;RecNum&gt;127&lt;/RecNum&gt;&lt;DisplayText&gt;&lt;style face="superscript"&gt;14&lt;/style&gt;&lt;/DisplayText&gt;&lt;record&gt;&lt;rec-number&gt;127&lt;/rec-number&gt;&lt;foreign-keys&gt;&lt;key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281567">
        <w:fldChar w:fldCharType="separate"/>
      </w:r>
      <w:r w:rsidR="00281567" w:rsidRPr="00281567">
        <w:rPr>
          <w:noProof/>
          <w:vertAlign w:val="superscript"/>
        </w:rPr>
        <w:t>14</w:t>
      </w:r>
      <w:r w:rsidR="00281567">
        <w:fldChar w:fldCharType="end"/>
      </w:r>
      <w:r w:rsidR="00281567">
        <w:t xml:space="preserve">. A compilation of distribution data for PUREX extraction processes provides data for U, </w:t>
      </w:r>
      <w:proofErr w:type="spellStart"/>
      <w:r w:rsidR="00281567">
        <w:t>Th</w:t>
      </w:r>
      <w:proofErr w:type="spellEnd"/>
      <w:r w:rsidR="00281567">
        <w:t>, and Pu in a variety of concentrations</w:t>
      </w:r>
      <w:r w:rsidR="00281567">
        <w:fldChar w:fldCharType="begin"/>
      </w:r>
      <w:r w:rsidR="00281567">
        <w:instrText xml:space="preserve"> ADDIN EN.CITE &lt;EndNote&gt;&lt;Cite&gt;&lt;Author&gt;Siddall&lt;/Author&gt;&lt;Year&gt;1957&lt;/Year&gt;&lt;RecNum&gt;208&lt;/RecNum&gt;&lt;DisplayText&gt;&lt;style face="superscript"&gt;19&lt;/style&gt;&lt;/DisplayText&gt;&lt;record&gt;&lt;rec-number&gt;208&lt;/rec-number&gt;&lt;foreign-keys&gt;&lt;key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rsidR="00281567">
        <w:fldChar w:fldCharType="separate"/>
      </w:r>
      <w:r w:rsidR="00281567" w:rsidRPr="00281567">
        <w:rPr>
          <w:noProof/>
          <w:vertAlign w:val="superscript"/>
        </w:rPr>
        <w:t>19</w:t>
      </w:r>
      <w:r w:rsidR="00281567">
        <w:fldChar w:fldCharType="end"/>
      </w:r>
      <w:r w:rsidR="00281567">
        <w:t xml:space="preserve">. DCs for </w:t>
      </w:r>
      <w:proofErr w:type="spellStart"/>
      <w:r w:rsidR="00281567">
        <w:t>Zr</w:t>
      </w:r>
      <w:proofErr w:type="spellEnd"/>
      <w:r w:rsidR="00281567">
        <w:t xml:space="preserve">, rare earth metals, Pu, and </w:t>
      </w:r>
      <w:proofErr w:type="spellStart"/>
      <w:r w:rsidR="00281567">
        <w:t>Th</w:t>
      </w:r>
      <w:proofErr w:type="spellEnd"/>
      <w:r w:rsidR="00281567">
        <w:t xml:space="preserve"> are also available </w:t>
      </w:r>
      <w:r w:rsidR="00281567">
        <w:fldChar w:fldCharType="begin">
          <w:fldData xml:space="preserve">PEVuZE5vdGU+PENpdGU+PEF1dGhvcj5TY2FyZ2lsbDwvQXV0aG9yPjxZZWFyPjE5NTc8L1llYXI+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L3VybHM+PC9yZWNvcmQ+PC9DaXRlPjxDaXRlPjxBdXRob3I+QmVzdDwvQXV0aG9yPjxZZWFyPjE5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</w:fldData>
        </w:fldChar>
      </w:r>
      <w:r w:rsidR="00281567">
        <w:instrText xml:space="preserve"> ADDIN EN.CITE </w:instrText>
      </w:r>
      <w:r w:rsidR="00281567">
        <w:fldChar w:fldCharType="begin">
          <w:fldData xml:space="preserve">PEVuZE5vdGU+PENpdGU+PEF1dGhvcj5TY2FyZ2lsbDwvQXV0aG9yPjxZZWFyPjE5NTc8L1llYXI+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L3VybHM+PC9yZWNvcmQ+PC9DaXRlPjxDaXRlPjxBdXRob3I+QmVzdDwvQXV0aG9yPjxZZWFyPjE5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</w:fldData>
        </w:fldChar>
      </w:r>
      <w:r w:rsidR="00281567">
        <w:instrText xml:space="preserve"> ADDIN EN.CITE.DATA </w:instrText>
      </w:r>
      <w:r w:rsidR="00281567">
        <w:fldChar w:fldCharType="end"/>
      </w:r>
      <w:r w:rsidR="00281567">
        <w:fldChar w:fldCharType="separate"/>
      </w:r>
      <w:r w:rsidR="00281567" w:rsidRPr="00281567">
        <w:rPr>
          <w:noProof/>
          <w:vertAlign w:val="superscript"/>
        </w:rPr>
        <w:t>20-25</w:t>
      </w:r>
      <w:r w:rsidR="00281567">
        <w:fldChar w:fldCharType="end"/>
      </w:r>
      <w:r w:rsidR="00281567">
        <w:t>. Additionally, Ga has been studied for separation</w:t>
      </w:r>
      <w:r w:rsidR="00281567">
        <w:fldChar w:fldCharType="begin"/>
      </w:r>
      <w:r w:rsidR="00281567">
        <w:instrText xml:space="preserve"> ADDIN EN.CITE &lt;EndNote&gt;&lt;Cite&gt;&lt;Author&gt;Collins&lt;/Author&gt;&lt;Year&gt;2000&lt;/Year&gt;&lt;RecNum&gt;189&lt;/RecNum&gt;&lt;DisplayText&gt;&lt;style face="superscript"&gt;26&lt;/style&gt;&lt;/DisplayText&gt;&lt;record&gt;&lt;rec-number&gt;189&lt;/rec-number&gt;&lt;foreign-keys&gt;&lt;key app="EN" db-id="r9aesfrsp2ptvlea59iv099m20xv22avsvvv" timestamp="1455689216"&gt;189&lt;/key&gt;&lt;/foreign-keys&gt;&lt;ref-type name="Journal Article"&gt;17&lt;/ref-type&gt;&lt;contributors&gt;&lt;authors&gt;&lt;author&gt;Collins, ED&lt;/author&gt;&lt;author&gt;Campbell, DO&lt;/author&gt;&lt;author&gt;Felker, LK&lt;/author&gt;&lt;/authors&gt;&lt;/contributors&gt;&lt;titles&gt;&lt;title&gt;Measurement of achievable plutonium decontamination from gallium by means of PUREX solvent extraction&lt;/title&gt;&lt;secondary-title&gt;ORNL/TM-1999/312, Oak Ridge National Laboratory&lt;/secondary-title&gt;&lt;/titles&gt;&lt;periodical&gt;&lt;full-title&gt;ORNL/TM-1999/312, Oak Ridge National Laboratory&lt;/full-title&gt;&lt;/periodical&gt;&lt;dates&gt;&lt;year&gt;2000&lt;/year&gt;&lt;/dates&gt;&lt;urls&gt;&lt;/urls&gt;&lt;/record&gt;&lt;/Cite&gt;&lt;/EndNote&gt;</w:instrText>
      </w:r>
      <w:r w:rsidR="00281567">
        <w:fldChar w:fldCharType="separate"/>
      </w:r>
      <w:r w:rsidR="00281567" w:rsidRPr="00281567">
        <w:rPr>
          <w:noProof/>
          <w:vertAlign w:val="superscript"/>
        </w:rPr>
        <w:t>26</w:t>
      </w:r>
      <w:r w:rsidR="00281567">
        <w:fldChar w:fldCharType="end"/>
      </w:r>
      <w:r w:rsidR="00281567">
        <w:t xml:space="preserve"> because it is a common </w:t>
      </w:r>
      <w:del w:id="176" w:author="Sunil S. Chirayath" w:date="2017-02-08T10:54:00Z">
        <w:r w:rsidR="00281567" w:rsidDel="00A62F88">
          <w:delText xml:space="preserve">contaminate </w:delText>
        </w:r>
      </w:del>
      <w:ins w:id="177" w:author="Sunil S. Chirayath" w:date="2017-02-08T10:54:00Z">
        <w:r w:rsidR="00A62F88">
          <w:t xml:space="preserve">contaminant </w:t>
        </w:r>
      </w:ins>
      <w:r w:rsidR="00281567">
        <w:t xml:space="preserve">in weapons-grade plutonium. </w:t>
      </w:r>
    </w:p>
    <w:p w14:paraId="57CFB72E" w14:textId="5100008F" w:rsidR="004B53FE" w:rsidRDefault="00C367A6">
      <w:pPr>
        <w:ind w:firstLine="360"/>
      </w:pPr>
      <w:r>
        <w:t xml:space="preserve">This work is unique in that </w:t>
      </w:r>
      <w:ins w:id="178" w:author="Sunil S. Chirayath" w:date="2017-02-08T10:55:00Z">
        <w:r w:rsidR="00A62F88">
          <w:t xml:space="preserve">elemental </w:t>
        </w:r>
      </w:ins>
      <w:r>
        <w:t xml:space="preserve">DFs will be </w:t>
      </w:r>
      <w:ins w:id="179" w:author="Sunil S. Chirayath" w:date="2017-02-08T10:55:00Z">
        <w:r w:rsidR="00A62F88">
          <w:t xml:space="preserve">determined and </w:t>
        </w:r>
      </w:ins>
      <w:r>
        <w:t xml:space="preserve">used on </w:t>
      </w:r>
      <w:ins w:id="180" w:author="Sunil S. Chirayath" w:date="2017-02-08T10:55:00Z">
        <w:r w:rsidR="00A62F88">
          <w:t xml:space="preserve">a PUREX </w:t>
        </w:r>
      </w:ins>
      <w:r>
        <w:t>process</w:t>
      </w:r>
      <w:ins w:id="181" w:author="Sunil S. Chirayath" w:date="2017-02-08T10:54:00Z">
        <w:r w:rsidR="00A62F88">
          <w:t>ed</w:t>
        </w:r>
      </w:ins>
      <w:r>
        <w:t xml:space="preserve"> plutonium with </w:t>
      </w:r>
      <w:ins w:id="182" w:author="Sunil S. Chirayath" w:date="2017-02-08T10:55:00Z">
        <w:r w:rsidR="00A62F88">
          <w:t xml:space="preserve">an </w:t>
        </w:r>
      </w:ins>
      <w:r>
        <w:t>attribution analysis ensuing</w:t>
      </w:r>
      <w:r w:rsidR="004B53FE" w:rsidRPr="004B53FE">
        <w:t>.</w:t>
      </w:r>
    </w:p>
    <w:p w14:paraId="56B33727" w14:textId="77777777" w:rsidR="00DD7564" w:rsidRDefault="007E4A38">
      <w:pPr>
        <w:pStyle w:val="ListParagraph"/>
        <w:numPr>
          <w:ilvl w:val="0"/>
          <w:numId w:val="2"/>
        </w:numPr>
        <w:rPr>
          <w:b/>
          <w:sz w:val="32"/>
          <w:szCs w:val="32"/>
        </w:rPr>
      </w:pPr>
      <w:r>
        <w:rPr>
          <w:b/>
          <w:sz w:val="32"/>
          <w:szCs w:val="32"/>
        </w:rPr>
        <w:lastRenderedPageBreak/>
        <w:t>Procedure</w:t>
      </w:r>
    </w:p>
    <w:p w14:paraId="3457AC09" w14:textId="77777777" w:rsidR="00741784" w:rsidRDefault="00741784">
      <w:pPr>
        <w:ind w:firstLine="360"/>
      </w:pPr>
      <w:r>
        <w:t>The objectives for this project were split into two distinct parts, chemical reprocessing, and forensic analysis. The procedure will also be broken up along these same lines. Although both parts require some element of experimental procedure, the first requires more and will b</w:t>
      </w:r>
      <w:r w:rsidR="008F0345">
        <w:t>e discussed in greater</w:t>
      </w:r>
      <w:r>
        <w:t xml:space="preserve"> detail below under the heading of experimental, while the other will be more analytical in nature.</w:t>
      </w:r>
    </w:p>
    <w:p w14:paraId="226F9915" w14:textId="4A4CCFA8" w:rsidR="00B44B0D" w:rsidRDefault="00D858F5">
      <w:pPr>
        <w:ind w:firstLine="360"/>
      </w:pPr>
      <w:r w:rsidRPr="003665E0">
        <w:rPr>
          <w:b/>
          <w:i/>
          <w:rPrChange w:id="183" w:author="Sunil S. Chirayath" w:date="2017-02-08T11:04:00Z">
            <w:rPr>
              <w:i/>
            </w:rPr>
          </w:rPrChange>
        </w:rPr>
        <w:t>Analytical Procedure</w:t>
      </w:r>
      <w:r w:rsidR="001D1535" w:rsidRPr="003665E0">
        <w:rPr>
          <w:b/>
          <w:i/>
          <w:rPrChange w:id="184" w:author="Sunil S. Chirayath" w:date="2017-02-08T11:04:00Z">
            <w:rPr>
              <w:i/>
            </w:rPr>
          </w:rPrChange>
        </w:rPr>
        <w:t>:</w:t>
      </w:r>
      <w:r w:rsidR="001D1535">
        <w:t xml:space="preserve"> T</w:t>
      </w:r>
      <w:r w:rsidR="00741784">
        <w:t>his experiment will utilize an irradiated 12.9 ± 0.1 mg of DUO</w:t>
      </w:r>
      <w:r w:rsidR="00741784">
        <w:rPr>
          <w:vertAlign w:val="subscript"/>
        </w:rPr>
        <w:t>2</w:t>
      </w:r>
      <w:r w:rsidR="00741784">
        <w:t xml:space="preserve"> irradiated </w:t>
      </w:r>
      <w:r w:rsidR="00B27AEC">
        <w:t xml:space="preserve">to </w:t>
      </w:r>
      <w:del w:id="185" w:author="Sunil S. Chirayath" w:date="2017-02-08T10:56:00Z">
        <w:r w:rsidR="00B27AEC" w:rsidDel="00A62F88">
          <w:delText>some degree</w:delText>
        </w:r>
      </w:del>
      <w:ins w:id="186" w:author="Sunil S. Chirayath" w:date="2017-02-08T10:56:00Z">
        <w:r w:rsidR="00A62F88">
          <w:t>degree lower burnup</w:t>
        </w:r>
      </w:ins>
      <w:r w:rsidR="00B27AEC">
        <w:t xml:space="preserve"> in a particular </w:t>
      </w:r>
      <w:ins w:id="187" w:author="Sunil S. Chirayath" w:date="2017-02-08T10:56:00Z">
        <w:r w:rsidR="00A62F88">
          <w:t xml:space="preserve">fast </w:t>
        </w:r>
      </w:ins>
      <w:r w:rsidR="00B27AEC">
        <w:t xml:space="preserve">neutron </w:t>
      </w:r>
      <w:del w:id="188" w:author="Sunil S. Chirayath" w:date="2017-02-08T10:56:00Z">
        <w:r w:rsidR="00B27AEC" w:rsidDel="00A62F88">
          <w:delText>field</w:delText>
        </w:r>
      </w:del>
      <w:ins w:id="189" w:author="Sunil S. Chirayath" w:date="2017-02-08T10:56:00Z">
        <w:r w:rsidR="00A62F88">
          <w:t>environment</w:t>
        </w:r>
      </w:ins>
      <w:r w:rsidR="00741784">
        <w:t>. Th</w:t>
      </w:r>
      <w:r w:rsidR="00B27AEC">
        <w:t>e</w:t>
      </w:r>
      <w:r w:rsidR="00741784">
        <w:t xml:space="preserve"> </w:t>
      </w:r>
      <w:r w:rsidR="00B27AEC">
        <w:t xml:space="preserve">specifics of this </w:t>
      </w:r>
      <w:r w:rsidR="00741784">
        <w:t xml:space="preserve">information is known to some, but not to the author, and working through the procedures </w:t>
      </w:r>
      <w:r>
        <w:t>for the forensic analysis will give some grounding for the history of the sample.</w:t>
      </w:r>
      <w:r w:rsidR="00F7474F">
        <w:t xml:space="preserve"> Working from this </w:t>
      </w:r>
      <w:r w:rsidR="00741784">
        <w:t>“blind”</w:t>
      </w:r>
      <w:r w:rsidR="00B27AEC">
        <w:t xml:space="preserve"> perspective will help by removing bias towards particular results or conclusions. </w:t>
      </w:r>
    </w:p>
    <w:p w14:paraId="2E507CDE" w14:textId="0B8862F6" w:rsidR="00986592" w:rsidRDefault="00B27AEC">
      <w:pPr>
        <w:ind w:firstLine="360"/>
      </w:pPr>
      <w:r>
        <w:t xml:space="preserve">Attribution indicators such as </w:t>
      </w:r>
      <w:proofErr w:type="spellStart"/>
      <w:r>
        <w:t>burnup</w:t>
      </w:r>
      <w:proofErr w:type="spellEnd"/>
      <w:r>
        <w:t xml:space="preserve"> or </w:t>
      </w:r>
      <w:ins w:id="190" w:author="Sunil S. Chirayath" w:date="2017-02-08T10:56:00Z">
        <w:r w:rsidR="00A62F88">
          <w:t xml:space="preserve">neutron </w:t>
        </w:r>
      </w:ins>
      <w:commentRangeStart w:id="191"/>
      <w:proofErr w:type="spellStart"/>
      <w:r>
        <w:t>fluence</w:t>
      </w:r>
      <w:commentRangeEnd w:id="191"/>
      <w:proofErr w:type="spellEnd"/>
      <w:r w:rsidR="00A62F88">
        <w:rPr>
          <w:rStyle w:val="CommentReference"/>
        </w:rPr>
        <w:commentReference w:id="191"/>
      </w:r>
      <w:r>
        <w:t xml:space="preserve"> each capitalize on certain</w:t>
      </w:r>
      <w:r w:rsidR="007D1A89">
        <w:t xml:space="preserve"> information of</w:t>
      </w:r>
      <w:r>
        <w:t xml:space="preserve"> how nuclides are produced or </w:t>
      </w:r>
      <w:r w:rsidR="00B44B0D">
        <w:t>consumed</w:t>
      </w:r>
      <w:r>
        <w:t xml:space="preserve"> in a nuclear reactor and on the rate of </w:t>
      </w:r>
      <w:del w:id="192" w:author="Sunil S. Chirayath" w:date="2017-02-08T10:57:00Z">
        <w:r w:rsidDel="00A62F88">
          <w:delText xml:space="preserve">this </w:delText>
        </w:r>
      </w:del>
      <w:ins w:id="193" w:author="Sunil S. Chirayath" w:date="2017-02-08T10:57:00Z">
        <w:r w:rsidR="00A62F88">
          <w:t xml:space="preserve">their </w:t>
        </w:r>
      </w:ins>
      <w:r>
        <w:t xml:space="preserve">production or </w:t>
      </w:r>
      <w:r w:rsidR="00B44B0D">
        <w:t xml:space="preserve">consumption, which depends on </w:t>
      </w:r>
      <w:ins w:id="194" w:author="Sunil S. Chirayath" w:date="2017-02-08T10:57:00Z">
        <w:r w:rsidR="00A62F88">
          <w:t xml:space="preserve">the </w:t>
        </w:r>
      </w:ins>
      <w:r w:rsidR="00B44B0D">
        <w:t>neutron</w:t>
      </w:r>
      <w:del w:id="195" w:author="Sunil S. Chirayath" w:date="2017-02-08T10:58:00Z">
        <w:r w:rsidR="00B44B0D" w:rsidDel="00A62F88">
          <w:delText>ic flux</w:delText>
        </w:r>
      </w:del>
      <w:r w:rsidR="00B44B0D">
        <w:t xml:space="preserve"> spectra </w:t>
      </w:r>
      <w:ins w:id="196" w:author="Sunil S. Chirayath" w:date="2017-02-08T10:58:00Z">
        <w:r w:rsidR="00A62F88">
          <w:t xml:space="preserve">and </w:t>
        </w:r>
        <w:proofErr w:type="spellStart"/>
        <w:r w:rsidR="00A62F88">
          <w:t>fluence</w:t>
        </w:r>
        <w:proofErr w:type="spellEnd"/>
        <w:r w:rsidR="00A62F88">
          <w:t xml:space="preserve"> rate </w:t>
        </w:r>
      </w:ins>
      <w:r w:rsidR="00B44B0D">
        <w:t xml:space="preserve">and accurate </w:t>
      </w:r>
      <w:ins w:id="197" w:author="Sunil S. Chirayath" w:date="2017-02-08T10:58:00Z">
        <w:r w:rsidR="00A62F88">
          <w:t xml:space="preserve">neutron interaction nuclear </w:t>
        </w:r>
      </w:ins>
      <w:r w:rsidR="00B44B0D">
        <w:t>cross section data.</w:t>
      </w:r>
      <w:r>
        <w:t xml:space="preserve"> </w:t>
      </w:r>
      <w:r w:rsidR="00F46F6E">
        <w:t>The specific information</w:t>
      </w:r>
      <w:r w:rsidR="00B44B0D">
        <w:t xml:space="preserve"> that will be used for each of the indicator</w:t>
      </w:r>
      <w:r w:rsidR="00F46F6E">
        <w:t>s are discussed below</w:t>
      </w:r>
      <w:r w:rsidR="00B44B0D">
        <w:t>.</w:t>
      </w:r>
    </w:p>
    <w:p w14:paraId="60D31A00" w14:textId="26B47938" w:rsidR="004C2B12" w:rsidRPr="006A01AF" w:rsidRDefault="004C65D4">
      <w:pPr>
        <w:ind w:firstLine="360"/>
      </w:pPr>
      <w:r>
        <w:t xml:space="preserve">Burnup is an operational parameter </w:t>
      </w:r>
      <w:r w:rsidR="004C2B12">
        <w:t xml:space="preserve">for </w:t>
      </w:r>
      <w:r>
        <w:t>the amount of energy produced from a mass of fissionable material</w:t>
      </w:r>
      <w:r w:rsidR="004C2B12">
        <w:t xml:space="preserve">, and is calculated with </w:t>
      </w:r>
      <w:r w:rsidR="004C2B12">
        <w:fldChar w:fldCharType="begin"/>
      </w:r>
      <w:r w:rsidR="004C2B12">
        <w:instrText xml:space="preserve"> REF _Ref473880903 \h </w:instrText>
      </w:r>
      <w:r w:rsidR="004C2B12">
        <w:fldChar w:fldCharType="separate"/>
      </w:r>
      <w:r w:rsidR="004C2B12">
        <w:t xml:space="preserve">Equation </w:t>
      </w:r>
      <w:r w:rsidR="004C2B12">
        <w:rPr>
          <w:noProof/>
        </w:rPr>
        <w:t>1</w:t>
      </w:r>
      <w:r w:rsidR="004C2B12">
        <w:fldChar w:fldCharType="end"/>
      </w:r>
      <w:r w:rsidR="00206215">
        <w:t xml:space="preserve">, where </w:t>
      </w:r>
      <m:oMath>
        <m:r>
          <w:rPr>
            <w:rFonts w:ascii="Cambria Math" w:hAnsi="Cambria Math"/>
          </w:rPr>
          <m:t>m</m:t>
        </m:r>
      </m:oMath>
      <w:r w:rsidR="00206215">
        <w:t xml:space="preserve"> refers to the mass of heavy metal in </w:t>
      </w:r>
      <w:ins w:id="198" w:author="Sunil S. Chirayath" w:date="2017-02-08T10:58:00Z">
        <w:r w:rsidR="00A62F88">
          <w:t xml:space="preserve">the irradiated fuel in </w:t>
        </w:r>
      </w:ins>
      <w:r w:rsidR="00206215">
        <w:t xml:space="preserve">metric tons. </w:t>
      </w:r>
      <w:r w:rsidR="00206215" w:rsidRPr="00206215">
        <w:t xml:space="preserve">This is useful for reactor designers and operators, whose goal is to produce electricity efficiently. From an operational standpoint this term is relatively straightforward to determine. Knowing the amount of fuel put into a system, the amount of energy produced can be calculated with a specific heat calculation on the working fluid in the reactor system and the operation time. To precisely determine this parameter from a reactor physics point of view the total number fissions from each fissionable isotope needs to be known along with their recoverable </w:t>
      </w:r>
      <w:r w:rsidR="00206215" w:rsidRPr="00206215">
        <w:lastRenderedPageBreak/>
        <w:t>energy.</w:t>
      </w:r>
      <w:r w:rsidR="006A01AF">
        <w:t xml:space="preserve"> This information is more difficult to acquire because the concentrations of fissionable material in a </w:t>
      </w:r>
      <w:proofErr w:type="spellStart"/>
      <w:r w:rsidR="006A01AF">
        <w:t>fissioning</w:t>
      </w:r>
      <w:proofErr w:type="spellEnd"/>
      <w:r w:rsidR="006A01AF">
        <w:t xml:space="preserve"> system </w:t>
      </w:r>
      <w:ins w:id="199" w:author="Sunil S. Chirayath" w:date="2017-02-08T10:59:00Z">
        <w:r w:rsidR="00A62F88">
          <w:t xml:space="preserve">(nuclear reactor) </w:t>
        </w:r>
      </w:ins>
      <w:r w:rsidR="006A01AF">
        <w:t>is constantly changing. Burnup will thus be determined with a fission product that builds in</w:t>
      </w:r>
      <w:del w:id="200" w:author="Sunil S. Chirayath" w:date="2017-02-08T10:59:00Z">
        <w:r w:rsidR="006A01AF" w:rsidDel="00A62F88">
          <w:delText>to</w:delText>
        </w:r>
      </w:del>
      <w:r w:rsidR="006A01AF">
        <w:t xml:space="preserve"> the fuel matrix linearly as a function of burnup</w:t>
      </w:r>
      <w:ins w:id="201" w:author="Sunil S. Chirayath" w:date="2017-02-08T10:59:00Z">
        <w:r w:rsidR="00A62F88">
          <w:t>, such as Cs-137 or Nd-148</w:t>
        </w:r>
      </w:ins>
      <w:r w:rsidR="006A01AF">
        <w:t>.</w:t>
      </w:r>
    </w:p>
    <w:p w14:paraId="1D996B89" w14:textId="77777777" w:rsidR="004C2B12" w:rsidRDefault="004C2B12" w:rsidP="004C2B12">
      <w:pPr>
        <w:pStyle w:val="InvisibleSmallStyle"/>
      </w:pPr>
      <w:bookmarkStart w:id="202" w:name="_Ref473880903"/>
      <w:r>
        <w:t xml:space="preserve">Equation </w:t>
      </w:r>
      <w:r w:rsidR="00B67F39">
        <w:fldChar w:fldCharType="begin"/>
      </w:r>
      <w:r w:rsidR="00B67F39">
        <w:instrText xml:space="preserve"> SE</w:instrText>
      </w:r>
      <w:r w:rsidR="00B67F39">
        <w:instrText xml:space="preserve">Q Equation \* ARABIC </w:instrText>
      </w:r>
      <w:r w:rsidR="00B67F39">
        <w:fldChar w:fldCharType="separate"/>
      </w:r>
      <w:r w:rsidR="00810345">
        <w:rPr>
          <w:noProof/>
        </w:rPr>
        <w:t>1</w:t>
      </w:r>
      <w:r w:rsidR="00B67F39">
        <w:rPr>
          <w:noProof/>
        </w:rPr>
        <w:fldChar w:fldCharType="end"/>
      </w:r>
      <w:bookmarkEnd w:id="202"/>
      <w:r>
        <w:t xml:space="preserve"> </w:t>
      </w:r>
      <w:r>
        <w:rPr>
          <w:noProof/>
        </w:rPr>
        <w:t>Burnup equation</w:t>
      </w:r>
    </w:p>
    <w:tbl>
      <w:tblPr>
        <w:tblStyle w:val="TableGrid"/>
        <w:tblW w:w="0" w:type="auto"/>
        <w:jc w:val="center"/>
        <w:tblLook w:val="04A0" w:firstRow="1" w:lastRow="0" w:firstColumn="1" w:lastColumn="0" w:noHBand="0" w:noVBand="1"/>
      </w:tblPr>
      <w:tblGrid>
        <w:gridCol w:w="1165"/>
        <w:gridCol w:w="6120"/>
        <w:gridCol w:w="1260"/>
      </w:tblGrid>
      <w:tr w:rsidR="004C2B12" w14:paraId="7A22974F" w14:textId="77777777" w:rsidTr="000C10DE">
        <w:trPr>
          <w:trHeight w:val="1520"/>
          <w:jc w:val="center"/>
        </w:trPr>
        <w:tc>
          <w:tcPr>
            <w:tcW w:w="1165" w:type="dxa"/>
            <w:noWrap/>
          </w:tcPr>
          <w:p w14:paraId="21BF3213" w14:textId="77777777" w:rsidR="004C2B12" w:rsidRDefault="004C2B12" w:rsidP="005D02AB">
            <w:pPr>
              <w:spacing w:line="240" w:lineRule="auto"/>
            </w:pPr>
          </w:p>
        </w:tc>
        <w:tc>
          <w:tcPr>
            <w:tcW w:w="6120" w:type="dxa"/>
            <w:noWrap/>
          </w:tcPr>
          <w:p w14:paraId="3EF0CB6F" w14:textId="77777777" w:rsidR="004C2B12" w:rsidRDefault="004C2B12" w:rsidP="005D02AB">
            <m:oMathPara>
              <m:oMath>
                <m:r>
                  <w:rPr>
                    <w:rFonts w:ascii="Cambria Math" w:hAnsi="Cambria Math"/>
                  </w:rPr>
                  <m:t>BU=</m:t>
                </m:r>
                <m:f>
                  <m:fPr>
                    <m:ctrlPr>
                      <w:rPr>
                        <w:rFonts w:ascii="Cambria Math" w:hAnsi="Cambria Math"/>
                        <w:i/>
                      </w:rPr>
                    </m:ctrlPr>
                  </m:fPr>
                  <m:num>
                    <m:r>
                      <w:rPr>
                        <w:rFonts w:ascii="Cambria Math" w:hAnsi="Cambria Math"/>
                      </w:rPr>
                      <m:t xml:space="preserve">Power </m:t>
                    </m:r>
                    <m:d>
                      <m:dPr>
                        <m:begChr m:val="["/>
                        <m:endChr m:val="]"/>
                        <m:ctrlPr>
                          <w:rPr>
                            <w:rFonts w:ascii="Cambria Math" w:hAnsi="Cambria Math"/>
                            <w:i/>
                          </w:rPr>
                        </m:ctrlPr>
                      </m:dPr>
                      <m:e>
                        <m:r>
                          <w:rPr>
                            <w:rFonts w:ascii="Cambria Math" w:hAnsi="Cambria Math"/>
                          </w:rPr>
                          <m:t>MW</m:t>
                        </m:r>
                      </m:e>
                    </m:d>
                    <m:r>
                      <w:rPr>
                        <w:rFonts w:ascii="Cambria Math" w:hAnsi="Cambria Math"/>
                      </w:rPr>
                      <m:t>*days</m:t>
                    </m:r>
                  </m:num>
                  <m:den>
                    <m:r>
                      <w:rPr>
                        <w:rFonts w:ascii="Cambria Math" w:hAnsi="Cambria Math"/>
                      </w:rPr>
                      <m:t>m [HM]</m:t>
                    </m:r>
                  </m:den>
                </m:f>
              </m:oMath>
            </m:oMathPara>
          </w:p>
        </w:tc>
        <w:tc>
          <w:tcPr>
            <w:tcW w:w="1260" w:type="dxa"/>
            <w:noWrap/>
          </w:tcPr>
          <w:p w14:paraId="36B93492" w14:textId="77777777" w:rsidR="004C2B12" w:rsidRDefault="00677C5D" w:rsidP="005D02AB">
            <w:r>
              <w:t>(1)</w:t>
            </w:r>
          </w:p>
        </w:tc>
      </w:tr>
    </w:tbl>
    <w:p w14:paraId="1C139C79" w14:textId="5471EE19" w:rsidR="009040A6" w:rsidRDefault="007D1A89">
      <w:pPr>
        <w:ind w:firstLine="360"/>
      </w:pPr>
      <w:r>
        <w:tab/>
        <w:t xml:space="preserve">The rest of the indicators </w:t>
      </w:r>
      <w:r w:rsidR="00F8582F">
        <w:t xml:space="preserve">are dependent on the </w:t>
      </w:r>
      <w:ins w:id="203" w:author="Sunil S. Chirayath" w:date="2017-02-08T11:00:00Z">
        <w:r w:rsidR="00A62F88">
          <w:t xml:space="preserve">neutron </w:t>
        </w:r>
      </w:ins>
      <w:r w:rsidR="00F8582F">
        <w:t xml:space="preserve">flux </w:t>
      </w:r>
      <w:ins w:id="204" w:author="Sunil S. Chirayath" w:date="2017-02-08T11:00:00Z">
        <w:r w:rsidR="00A62F88">
          <w:t>(</w:t>
        </w:r>
        <w:proofErr w:type="spellStart"/>
        <w:r w:rsidR="00A62F88">
          <w:t>fluence</w:t>
        </w:r>
        <w:proofErr w:type="spellEnd"/>
        <w:r w:rsidR="00A62F88">
          <w:t xml:space="preserve"> rate) </w:t>
        </w:r>
      </w:ins>
      <w:r w:rsidR="00F8582F">
        <w:t xml:space="preserve">spectrum the </w:t>
      </w:r>
      <w:ins w:id="205" w:author="Sunil S. Chirayath" w:date="2017-02-08T11:00:00Z">
        <w:r w:rsidR="00A62F88">
          <w:t xml:space="preserve">uranium </w:t>
        </w:r>
      </w:ins>
      <w:r w:rsidR="00F8582F">
        <w:t xml:space="preserve">sample was irradiated in. An issue with this dependency is the great complexity surrounding the shape of the neutron flux spectrum. It varies with temperature, geometry, </w:t>
      </w:r>
      <w:ins w:id="206" w:author="Sunil S. Chirayath" w:date="2017-02-08T11:00:00Z">
        <w:r w:rsidR="00A62F88">
          <w:t xml:space="preserve">fuel </w:t>
        </w:r>
      </w:ins>
      <w:r w:rsidR="00F8582F">
        <w:t xml:space="preserve">composition, and density of the materials in the system. It also has a spatial dependency, and derives itself from the cross sections of the materials themselves. </w:t>
      </w:r>
      <w:r w:rsidR="009D1E84">
        <w:t xml:space="preserve">These complexities cannot be ignored or simplified for precise answers, and various transport codes like </w:t>
      </w:r>
      <w:commentRangeStart w:id="207"/>
      <w:r w:rsidR="009D1E84">
        <w:t>MCNP</w:t>
      </w:r>
      <w:commentRangeEnd w:id="207"/>
      <w:r w:rsidR="003665E0">
        <w:rPr>
          <w:rStyle w:val="CommentReference"/>
        </w:rPr>
        <w:commentReference w:id="207"/>
      </w:r>
      <w:r w:rsidR="009D1E84">
        <w:t xml:space="preserve"> or WIMS can be used to</w:t>
      </w:r>
      <w:r w:rsidR="009040A6">
        <w:t xml:space="preserve"> resolve the</w:t>
      </w:r>
      <w:r w:rsidR="009D1E84">
        <w:t xml:space="preserve"> flux spectra, but in the case at hand, detailed descriptions of irradiated contexts </w:t>
      </w:r>
      <w:r w:rsidR="009040A6">
        <w:t>are assumed to be unavailable for the sake of the forensic exercise, and the ensuing calculations will have a degree of error mostly due to the following assumption.</w:t>
      </w:r>
    </w:p>
    <w:p w14:paraId="3766A1A7" w14:textId="77777777" w:rsidR="006A01AF" w:rsidRDefault="009040A6">
      <w:pPr>
        <w:ind w:firstLine="360"/>
      </w:pPr>
      <w:r>
        <w:t xml:space="preserve">The reason the neutron flux spectrum is important for the following calculations is because the calculations use one group cross sections, which is an assumption in itself. </w:t>
      </w:r>
      <w:r w:rsidR="002338D1">
        <w:t xml:space="preserve">In order to calculate a single group cross section to determine estimates on the attribution indicators, a fast-to-thermal ratio will be assumed. Then the indicators of flux magnitude, initial enrichment, and fuel age will be determined. </w:t>
      </w:r>
      <w:r w:rsidR="00877019">
        <w:t>Then, another fast-to-thermal ratio will be assumed with the same calculation ensuing. This will be done for a wide range of fast-to-thermal ratios and t</w:t>
      </w:r>
      <w:r w:rsidR="002338D1">
        <w:t xml:space="preserve">he most internally consistent set of results will then be compared to results from MCNP and hopefully this methodology will provide a </w:t>
      </w:r>
      <w:r w:rsidR="002338D1">
        <w:lastRenderedPageBreak/>
        <w:t>similar answer. This methodology should also provide a fast-to-thermal ratio which would give an indication to what type of reactor the fuel was irradiated in.</w:t>
      </w:r>
    </w:p>
    <w:p w14:paraId="77545962" w14:textId="77777777" w:rsidR="007B1F0D" w:rsidRDefault="002338D1" w:rsidP="002338D1">
      <w:pPr>
        <w:ind w:firstLine="360"/>
      </w:pPr>
      <w:r>
        <w:t>The f</w:t>
      </w:r>
      <w:r w:rsidR="000D00CF" w:rsidRPr="000D00CF">
        <w:t>lux magnitude</w:t>
      </w:r>
      <w:r>
        <w:t xml:space="preserve"> calculation will be completed with </w:t>
      </w:r>
      <w:r w:rsidR="00B52C85">
        <w:t xml:space="preserve">the typical burnup monitor </w:t>
      </w:r>
      <w:r w:rsidR="00B52C85">
        <w:rPr>
          <w:vertAlign w:val="superscript"/>
        </w:rPr>
        <w:t>148</w:t>
      </w:r>
      <w:r w:rsidR="00B52C85">
        <w:t>Nd</w:t>
      </w:r>
      <w:r w:rsidR="00F366C8">
        <w:fldChar w:fldCharType="begin"/>
      </w:r>
      <w:r w:rsidR="00281567">
        <w:instrText xml:space="preserve"> ADDIN EN.CITE &lt;EndNote&gt;&lt;Cite&gt;&lt;Author&gt;Reilly&lt;/Author&gt;&lt;Year&gt;1991&lt;/Year&gt;&lt;RecNum&gt;142&lt;/RecNum&gt;&lt;DisplayText&gt;&lt;style face="superscript"&gt;27, 28&lt;/style&gt;&lt;/DisplayText&gt;&lt;record&gt;&lt;rec-number&gt;142&lt;/rec-number&gt;&lt;foreign-keys&gt;&lt;key app="EN" db-id="r9aesfrsp2ptvlea59iv099m20xv22avsvvv" timestamp="1431485940"&gt;142&lt;/key&gt;&lt;/foreign-keys&gt;&lt;ref-type name="Journal Article"&gt;17&lt;/ref-type&gt;&lt;contributors&gt;&lt;authors&gt;&lt;author&gt;Reilly, Ensslin&lt;/author&gt;&lt;author&gt;Smith, Kreiner&lt;/author&gt;&lt;/authors&gt;&lt;/contributors&gt;&lt;titles&gt;&lt;title&gt;Passive Nondestructive Assay Manual-PANDA&lt;/title&gt;&lt;secondary-title&gt;Los Alamos, NM: Safeguards Science and Technology Group at LANL&lt;/secondary-title&gt;&lt;/titles&gt;&lt;periodical&gt;&lt;full-title&gt;Los Alamos, NM: Safeguards Science and Technology Group at LANL&lt;/full-title&gt;&lt;/periodical&gt;&lt;dates&gt;&lt;year&gt;1991&lt;/year&gt;&lt;/dates&gt;&lt;urls&gt;&lt;/urls&gt;&lt;/record&gt;&lt;/Cite&gt;&lt;Cite&gt;&lt;Author&gt;Nichols&lt;/Author&gt;&lt;Year&gt;2007&lt;/Year&gt;&lt;RecNum&gt;140&lt;/RecNum&gt;&lt;record&gt;&lt;rec-number&gt;140&lt;/rec-number&gt;&lt;foreign-keys&gt;&lt;key app="EN" db-id="r9aesfrsp2ptvlea59iv099m20xv22avsvvv" timestamp="1431066385"&gt;140&lt;/key&gt;&lt;/foreign-keys&gt;&lt;ref-type name="Report"&gt;27&lt;/ref-type&gt;&lt;contributors&gt;&lt;authors&gt;&lt;author&gt;Nichols, AL&lt;/author&gt;&lt;author&gt;Verpelli, M&lt;/author&gt;&lt;author&gt;Aldama, DL&lt;/author&gt;&lt;/authors&gt;&lt;/contributors&gt;&lt;titles&gt;&lt;title&gt;Handbook of nuclear data for safeguards&lt;/title&gt;&lt;/titles&gt;&lt;dates&gt;&lt;year&gt;2007&lt;/year&gt;&lt;/dates&gt;&lt;publisher&gt;International Atomic Energy Agency, International Nuclear Data Committee, Vienna (Austria)&lt;/publisher&gt;&lt;urls&gt;&lt;/urls&gt;&lt;/record&gt;&lt;/Cite&gt;&lt;/EndNote&gt;</w:instrText>
      </w:r>
      <w:r w:rsidR="00F366C8">
        <w:fldChar w:fldCharType="separate"/>
      </w:r>
      <w:r w:rsidR="00281567" w:rsidRPr="00281567">
        <w:rPr>
          <w:noProof/>
          <w:vertAlign w:val="superscript"/>
        </w:rPr>
        <w:t>27, 28</w:t>
      </w:r>
      <w:r w:rsidR="00F366C8">
        <w:fldChar w:fldCharType="end"/>
      </w:r>
      <w:r w:rsidR="00B52C85">
        <w:t>.</w:t>
      </w:r>
      <w:r w:rsidR="00F366C8">
        <w:t xml:space="preserve"> These monitors are known to build into the fuel matrix linearly as a function of burnup, and typically a fission yield is used in order to calculate an actual value. In the case of </w:t>
      </w:r>
      <w:r w:rsidR="00F366C8">
        <w:rPr>
          <w:vertAlign w:val="superscript"/>
        </w:rPr>
        <w:t>148</w:t>
      </w:r>
      <w:r w:rsidR="00F366C8">
        <w:t xml:space="preserve">Nd there is a potential for a sizeable amount of contribution from the 147 mass chain, and therefore, an effective </w:t>
      </w:r>
      <w:r w:rsidR="001C3CD6">
        <w:t>yield value would</w:t>
      </w:r>
      <w:r w:rsidR="00F366C8">
        <w:t xml:space="preserve"> be necessary for this calculation</w:t>
      </w:r>
      <w:r w:rsidR="00861B4B">
        <w:t>, especially in thermal systems</w:t>
      </w:r>
      <w:r w:rsidR="00F366C8">
        <w:fldChar w:fldCharType="begin"/>
      </w:r>
      <w:r w:rsidR="00281567">
        <w:instrText xml:space="preserve"> ADDIN EN.CITE &lt;EndNote&gt;&lt;Cite&gt;&lt;Author&gt;Kim&lt;/Author&gt;&lt;Year&gt;2006&lt;/Year&gt;&lt;RecNum&gt;158&lt;/RecNum&gt;&lt;DisplayText&gt;&lt;style face="superscript"&gt;29&lt;/style&gt;&lt;/DisplayText&gt;&lt;record&gt;&lt;rec-number&gt;158&lt;/rec-number&gt;&lt;foreign-keys&gt;&lt;key app="EN" db-id="r9aesfrsp2ptvlea59iv099m20xv22avsvvv" timestamp="1447530397"&gt;158&lt;/key&gt;&lt;/foreign-keys&gt;&lt;ref-type name="Journal Article"&gt;17&lt;/ref-type&gt;&lt;contributors&gt;&lt;authors&gt;&lt;author&gt;Kim, Jung-Suk&lt;/author&gt;&lt;author&gt;Jeon, Young-Shin&lt;/author&gt;&lt;author&gt;Park, Soon-Dal&lt;/author&gt;&lt;author&gt;Song, Byung-Chul&lt;/author&gt;&lt;author&gt;Han, Sun-Ho&lt;/author&gt;&lt;author&gt;Kim, Jong-Goo&lt;/author&gt;&lt;/authors&gt;&lt;/contributors&gt;&lt;titles&gt;&lt;title&gt;Dissolution and burnup determination of irradiated U-Zr alloy nuclear fuel by chemical methods&lt;/title&gt;&lt;secondary-title&gt;Nuclear Engineering and Technology&lt;/secondary-title&gt;&lt;/titles&gt;&lt;periodical&gt;&lt;full-title&gt;Nuclear Engineering and Technology&lt;/full-title&gt;&lt;/periodical&gt;&lt;pages&gt;301-310&lt;/pages&gt;&lt;volume&gt;38&lt;/volume&gt;&lt;number&gt;3&lt;/number&gt;&lt;dates&gt;&lt;year&gt;2006&lt;/year&gt;&lt;/dates&gt;&lt;isbn&gt;1738-5733&lt;/isbn&gt;&lt;urls&gt;&lt;/urls&gt;&lt;/record&gt;&lt;/Cite&gt;&lt;/EndNote&gt;</w:instrText>
      </w:r>
      <w:r w:rsidR="00F366C8">
        <w:fldChar w:fldCharType="separate"/>
      </w:r>
      <w:r w:rsidR="00281567" w:rsidRPr="00281567">
        <w:rPr>
          <w:noProof/>
          <w:vertAlign w:val="superscript"/>
        </w:rPr>
        <w:t>29</w:t>
      </w:r>
      <w:r w:rsidR="00F366C8">
        <w:fldChar w:fldCharType="end"/>
      </w:r>
      <w:r w:rsidR="00861B4B">
        <w:t xml:space="preserve">. </w:t>
      </w:r>
      <w:r w:rsidR="001C3CD6">
        <w:t xml:space="preserve">If burnup for the system were already known, say with </w:t>
      </w:r>
      <w:r w:rsidR="001C3CD6">
        <w:rPr>
          <w:vertAlign w:val="superscript"/>
        </w:rPr>
        <w:t>137</w:t>
      </w:r>
      <w:r w:rsidR="001C3CD6">
        <w:t>Cs, then the effective yield cou</w:t>
      </w:r>
      <w:r w:rsidR="007B1F0D">
        <w:t xml:space="preserve">ld be used to solve for flux from a balance equation of </w:t>
      </w:r>
      <w:r w:rsidR="007B1F0D">
        <w:rPr>
          <w:vertAlign w:val="superscript"/>
        </w:rPr>
        <w:t>148</w:t>
      </w:r>
      <w:r w:rsidR="007B1F0D">
        <w:t>Nd.</w:t>
      </w:r>
      <w:r w:rsidR="00004684">
        <w:t xml:space="preserve"> This is how this calculation will be performed.</w:t>
      </w:r>
    </w:p>
    <w:p w14:paraId="79F5FD02" w14:textId="77777777" w:rsidR="005E5F19" w:rsidRPr="007B1F0D" w:rsidRDefault="005E5F19" w:rsidP="002338D1">
      <w:pPr>
        <w:ind w:firstLine="360"/>
      </w:pPr>
      <w:r>
        <w:tab/>
      </w:r>
      <w:r w:rsidR="0076016F">
        <w:t>Given that only a single isotope undergoes fission in a system, the initial enrichment of a sample would increase linearly with burn-up. Most systems have fissile material transmuted into the system through capture reactions. Due to this, multiple isotopes fission, and more complicated analysis is required. Even so, a series of conservation equations may be solved iteratively with the assumption that burnup, heavy metal compositions, and single group cross sections are known. This methodology was presented by Doyle</w:t>
      </w:r>
      <w:r w:rsidR="0076016F">
        <w:fldChar w:fldCharType="begin"/>
      </w:r>
      <w:r w:rsidR="00281567">
        <w:instrText xml:space="preserve"> ADDIN EN.CITE &lt;EndNote&gt;&lt;Cite&gt;&lt;Author&gt;Doyle&lt;/Author&gt;&lt;Year&gt;2011&lt;/Year&gt;&lt;RecNum&gt;146&lt;/RecNum&gt;&lt;DisplayText&gt;&lt;style face="superscript"&gt;30&lt;/style&gt;&lt;/DisplayText&gt;&lt;record&gt;&lt;rec-number&gt;146&lt;/rec-number&gt;&lt;foreign-keys&gt;&lt;key app="EN" db-id="r9aesfrsp2ptvlea59iv099m20xv22avsvvv" timestamp="1447207699"&gt;146&lt;/key&gt;&lt;/foreign-keys&gt;&lt;ref-type name="Book"&gt;6&lt;/ref-type&gt;&lt;contributors&gt;&lt;authors&gt;&lt;author&gt;Doyle, James&lt;/author&gt;&lt;/authors&gt;&lt;/contributors&gt;&lt;titles&gt;&lt;title&gt;Nuclear Safeguards, Security and Nonproliferation: Achieving Security with Technology and Policy&lt;/title&gt;&lt;/titles&gt;&lt;dates&gt;&lt;year&gt;2011&lt;/year&gt;&lt;/dates&gt;&lt;publisher&gt;Elsevier&lt;/publisher&gt;&lt;isbn&gt;0080888119&lt;/isbn&gt;&lt;urls&gt;&lt;/urls&gt;&lt;/record&gt;&lt;/Cite&gt;&lt;/EndNote&gt;</w:instrText>
      </w:r>
      <w:r w:rsidR="0076016F">
        <w:fldChar w:fldCharType="separate"/>
      </w:r>
      <w:r w:rsidR="00281567" w:rsidRPr="00281567">
        <w:rPr>
          <w:noProof/>
          <w:vertAlign w:val="superscript"/>
        </w:rPr>
        <w:t>30</w:t>
      </w:r>
      <w:r w:rsidR="0076016F">
        <w:fldChar w:fldCharType="end"/>
      </w:r>
      <w:r w:rsidR="0076016F">
        <w:t>, and will be used for this calculation.</w:t>
      </w:r>
    </w:p>
    <w:p w14:paraId="6CF83208" w14:textId="77777777" w:rsidR="00DF7366" w:rsidRDefault="00F366C8" w:rsidP="002338D1">
      <w:pPr>
        <w:ind w:firstLine="360"/>
      </w:pPr>
      <w:r>
        <w:t xml:space="preserve"> </w:t>
      </w:r>
      <w:r w:rsidR="000D00CF" w:rsidRPr="000D00CF">
        <w:t xml:space="preserve"> </w:t>
      </w:r>
      <w:r w:rsidR="0076016F">
        <w:t xml:space="preserve">The fuel age will be determined with a simple decay calculation, but requires information from all of the above analyses as well as a Bateman solver with readily changeable cross sections. These are needed to estimate the expected value of a radioactive species in a </w:t>
      </w:r>
      <w:proofErr w:type="spellStart"/>
      <w:r w:rsidR="0076016F">
        <w:t>fissioning</w:t>
      </w:r>
      <w:proofErr w:type="spellEnd"/>
      <w:r w:rsidR="0076016F">
        <w:t xml:space="preserve"> system at a particular burnup with particular cross sections. The radioactive species should have some level of independence for its yield for different fission isotopes and be readily found in the fuel matrix.</w:t>
      </w:r>
    </w:p>
    <w:p w14:paraId="4B99020D" w14:textId="77777777" w:rsidR="003665E0" w:rsidRDefault="003665E0" w:rsidP="0033466B">
      <w:pPr>
        <w:ind w:firstLine="360"/>
        <w:rPr>
          <w:ins w:id="208" w:author="Sunil S. Chirayath" w:date="2017-02-08T11:03:00Z"/>
          <w:i/>
        </w:rPr>
      </w:pPr>
    </w:p>
    <w:p w14:paraId="08A443F0" w14:textId="77777777" w:rsidR="000E4F6F" w:rsidRDefault="00373568" w:rsidP="0033466B">
      <w:pPr>
        <w:ind w:firstLine="360"/>
      </w:pPr>
      <w:r w:rsidRPr="003665E0">
        <w:rPr>
          <w:b/>
          <w:i/>
          <w:rPrChange w:id="209" w:author="Sunil S. Chirayath" w:date="2017-02-08T11:04:00Z">
            <w:rPr>
              <w:i/>
            </w:rPr>
          </w:rPrChange>
        </w:rPr>
        <w:t>Experimental procedure:</w:t>
      </w:r>
      <w:r>
        <w:rPr>
          <w:i/>
        </w:rPr>
        <w:t xml:space="preserve"> </w:t>
      </w:r>
      <w:r w:rsidR="00462385">
        <w:t>The experimental part o</w:t>
      </w:r>
      <w:r w:rsidR="00307DA0">
        <w:t>f this project will focus</w:t>
      </w:r>
      <w:r w:rsidR="00462385">
        <w:t xml:space="preserve"> on developing a benchtop scale PUREX process, and analyzing this proce</w:t>
      </w:r>
      <w:r w:rsidR="00307DA0">
        <w:t>ss</w:t>
      </w:r>
      <w:r w:rsidR="00462385">
        <w:t xml:space="preserve">. </w:t>
      </w:r>
      <w:r w:rsidR="000E4F6F" w:rsidRPr="000E4F6F">
        <w:t xml:space="preserve">The PUREX process extracts cations of U and Pu from nitric acid by forming complex compounds with TBP and subsequently partitions </w:t>
      </w:r>
      <w:r w:rsidR="000E4F6F" w:rsidRPr="000E4F6F">
        <w:lastRenderedPageBreak/>
        <w:t xml:space="preserve">uranium and plutonium with </w:t>
      </w:r>
      <w:proofErr w:type="gramStart"/>
      <w:r w:rsidR="000E4F6F" w:rsidRPr="000E4F6F">
        <w:t>Fe(</w:t>
      </w:r>
      <w:proofErr w:type="gramEnd"/>
      <w:r w:rsidR="000E4F6F" w:rsidRPr="000E4F6F">
        <w:t>II).</w:t>
      </w:r>
      <w:r w:rsidR="00991702">
        <w:t xml:space="preserve"> First experiments will be conducted to verify that these two process step (extraction and back-extraction) for PUREX are performing as expected for the heavy metals, and subsequent experiments will be conducted for the determination of DCs for the two steps as well as DFs for a four extraction/three back-extraction process.</w:t>
      </w:r>
    </w:p>
    <w:p w14:paraId="20CEF860" w14:textId="509A372C" w:rsidR="0066663A" w:rsidRDefault="003F0546" w:rsidP="0066663A">
      <w:pPr>
        <w:ind w:firstLine="360"/>
      </w:pPr>
      <w:r>
        <w:t>The irradiated DUO</w:t>
      </w:r>
      <w:r>
        <w:rPr>
          <w:vertAlign w:val="subscript"/>
        </w:rPr>
        <w:t>2</w:t>
      </w:r>
      <w:r>
        <w:t xml:space="preserve"> pellet, containing fission products and Pu, will be dissolved in HNO</w:t>
      </w:r>
      <w:r>
        <w:rPr>
          <w:vertAlign w:val="subscript"/>
        </w:rPr>
        <w:t>3</w:t>
      </w:r>
      <w:r>
        <w:t xml:space="preserve"> for the experiments. The two main solutions used in this process are HNO</w:t>
      </w:r>
      <w:r>
        <w:rPr>
          <w:vertAlign w:val="subscript"/>
        </w:rPr>
        <w:t>3</w:t>
      </w:r>
      <w:r>
        <w:t xml:space="preserve"> and 30 vol</w:t>
      </w:r>
      <w:proofErr w:type="gramStart"/>
      <w:r>
        <w:t>.%</w:t>
      </w:r>
      <w:proofErr w:type="gramEnd"/>
      <w:r>
        <w:t xml:space="preserve"> tri-n-butyl phosphate (TBP)</w:t>
      </w:r>
      <w:r w:rsidR="0066663A">
        <w:t xml:space="preserve"> in a kerosene diluent. </w:t>
      </w:r>
      <w:r w:rsidR="004E4E8E">
        <w:t>Q</w:t>
      </w:r>
      <w:r w:rsidR="0066663A">
        <w:t>uantification of material in these two respective solutions at various process steps will be done with a standard Canberra electrode coaxial High Purity Ge (</w:t>
      </w:r>
      <w:proofErr w:type="spellStart"/>
      <w:r w:rsidR="0066663A">
        <w:t>HPGe</w:t>
      </w:r>
      <w:proofErr w:type="spellEnd"/>
      <w:r w:rsidR="0066663A">
        <w:t xml:space="preserve">) detector. The </w:t>
      </w:r>
      <w:proofErr w:type="spellStart"/>
      <w:r w:rsidR="0066663A">
        <w:t>HPGe</w:t>
      </w:r>
      <w:proofErr w:type="spellEnd"/>
      <w:r w:rsidR="0066663A">
        <w:t xml:space="preserve"> is a semiconductor detector which has the advantage of distinguishing gamma ray peaks at </w:t>
      </w:r>
      <w:ins w:id="210" w:author="Sunil S. Chirayath" w:date="2017-02-08T11:09:00Z">
        <w:r w:rsidR="00315828">
          <w:t>re</w:t>
        </w:r>
      </w:ins>
      <w:r w:rsidR="0066663A">
        <w:t xml:space="preserve">solutions of 10 </w:t>
      </w:r>
      <w:proofErr w:type="spellStart"/>
      <w:r w:rsidR="0066663A">
        <w:t>keV</w:t>
      </w:r>
      <w:proofErr w:type="spellEnd"/>
      <w:r w:rsidR="0066663A">
        <w:t xml:space="preserve">, which is important because the fuel matrix has several gamma emitters. </w:t>
      </w:r>
      <w:r w:rsidR="00C634A8">
        <w:t xml:space="preserve">The data collected will be in the form of count rates in a gamma spectrum, and calibration sources will be used to convert these values to mass. Due to the large number of gamma spectrums that need to be collected and analyzed, a program will be written to automate analysis for a number of radionuclides. </w:t>
      </w:r>
    </w:p>
    <w:p w14:paraId="3F1B3877" w14:textId="77777777" w:rsidR="00C634A8" w:rsidRDefault="00227BA1" w:rsidP="0066663A">
      <w:pPr>
        <w:ind w:firstLine="360"/>
      </w:pPr>
      <w:r>
        <w:t>Aqueous samples will additionally be analyzed for plutonium content through mass spectroscopy and alpha analysis. Due to cost constraints</w:t>
      </w:r>
      <w:r w:rsidR="00877019">
        <w:t>,</w:t>
      </w:r>
      <w:r w:rsidR="00465F4F">
        <w:t xml:space="preserve"> mass spectrometry</w:t>
      </w:r>
      <w:r>
        <w:t xml:space="preserve"> will only be applied to a single process, while alpha analysis will ensue for the others. </w:t>
      </w:r>
      <w:r w:rsidR="00462BD9">
        <w:t xml:space="preserve">The </w:t>
      </w:r>
      <w:proofErr w:type="spellStart"/>
      <w:r w:rsidR="00462BD9">
        <w:t>NexION</w:t>
      </w:r>
      <w:proofErr w:type="spellEnd"/>
      <w:r w:rsidR="00462BD9">
        <w:t xml:space="preserve"> 300X </w:t>
      </w:r>
      <w:proofErr w:type="spellStart"/>
      <w:r w:rsidR="00462BD9">
        <w:t>quadrupole</w:t>
      </w:r>
      <w:proofErr w:type="spellEnd"/>
      <w:r w:rsidR="00462BD9">
        <w:t xml:space="preserve"> ICP-MS will be utilized </w:t>
      </w:r>
      <w:r w:rsidR="00465F4F">
        <w:t>for gathering mass spectrometric</w:t>
      </w:r>
      <w:r w:rsidR="00462BD9">
        <w:t xml:space="preserve"> data. This machine works by drying, atomizing, and ionizing liquid samples. These samples are then passed through cone filters, curved in a quadrupole ion deflector, purified in a universal cell, refined in another quadrupole with a final mass to charge filtration and focused on a dual mode detector. The detector registers counts per second for particular isotopes masses and calibration with seven different standards will be used to determine isotopic concentrations</w:t>
      </w:r>
      <w:r w:rsidR="00501453">
        <w:t xml:space="preserve"> for a range of isotopes</w:t>
      </w:r>
      <w:r w:rsidR="00877019">
        <w:t xml:space="preserve"> and elements</w:t>
      </w:r>
      <w:r w:rsidR="00462BD9">
        <w:t xml:space="preserve">. </w:t>
      </w:r>
    </w:p>
    <w:p w14:paraId="125212E9" w14:textId="77777777" w:rsidR="00462BD9" w:rsidRDefault="00462BD9" w:rsidP="0066663A">
      <w:pPr>
        <w:ind w:firstLine="360"/>
      </w:pPr>
      <w:r>
        <w:lastRenderedPageBreak/>
        <w:t xml:space="preserve">Alpha </w:t>
      </w:r>
      <w:r w:rsidR="00501453">
        <w:t xml:space="preserve">analysis on will occur with a passivated implanted planar silicon (PIPS) detector produced under the auspices of Canberra. The spectrometer model 7401, multichannel analyzer, and </w:t>
      </w:r>
      <w:proofErr w:type="spellStart"/>
      <w:r w:rsidR="00501453">
        <w:t>NimBin</w:t>
      </w:r>
      <w:proofErr w:type="spellEnd"/>
      <w:r w:rsidR="00501453">
        <w:t xml:space="preserve"> model 2100, were also made by Canberra. </w:t>
      </w:r>
      <w:r w:rsidR="006F71CD">
        <w:t xml:space="preserve">Calibration will utilize </w:t>
      </w:r>
      <w:r w:rsidR="00A96146">
        <w:t xml:space="preserve">a 4-peak Pu, Am, </w:t>
      </w:r>
      <w:proofErr w:type="spellStart"/>
      <w:r w:rsidR="00A96146">
        <w:t>Gd</w:t>
      </w:r>
      <w:proofErr w:type="spellEnd"/>
      <w:r w:rsidR="00A96146">
        <w:t>, and Cm source</w:t>
      </w:r>
      <w:r w:rsidR="00C905E1">
        <w:t xml:space="preserve"> from Eckert and Ziegler</w:t>
      </w:r>
      <w:r w:rsidR="00A96146">
        <w:t xml:space="preserve">. </w:t>
      </w:r>
      <w:r w:rsidR="001C5B42">
        <w:t xml:space="preserve">Samples from aqueous solutions will first be diluted and </w:t>
      </w:r>
      <w:r w:rsidR="002070F5">
        <w:t xml:space="preserve">then 10-20 </w:t>
      </w:r>
      <w:proofErr w:type="spellStart"/>
      <w:r w:rsidR="002070F5">
        <w:rPr>
          <w:rFonts w:ascii="Calibri" w:hAnsi="Calibri"/>
        </w:rPr>
        <w:t>μ</w:t>
      </w:r>
      <w:r w:rsidR="002070F5">
        <w:t>l</w:t>
      </w:r>
      <w:proofErr w:type="spellEnd"/>
      <w:r w:rsidR="002070F5">
        <w:t xml:space="preserve"> volume samples will be dried on a</w:t>
      </w:r>
      <w:r w:rsidR="00C905E1">
        <w:t>n</w:t>
      </w:r>
      <w:r w:rsidR="002070F5">
        <w:t xml:space="preserve"> aluminum surface. </w:t>
      </w:r>
    </w:p>
    <w:p w14:paraId="71AC3AC6" w14:textId="77777777" w:rsidR="00835EAF" w:rsidRDefault="00AD47E9" w:rsidP="0066663A">
      <w:pPr>
        <w:ind w:firstLine="360"/>
      </w:pPr>
      <w:r>
        <w:t xml:space="preserve">Each extraction or back-extraction removes a certain percentage of dissolved material based on DCs. This is here defined as the ratio of grams per liter of solute in organic solution over grams per liter of solute in the aqueous solution, shown in </w:t>
      </w:r>
      <w:r>
        <w:fldChar w:fldCharType="begin"/>
      </w:r>
      <w:r>
        <w:instrText xml:space="preserve"> REF _Ref473898657 \h </w:instrText>
      </w:r>
      <w:r>
        <w:fldChar w:fldCharType="separate"/>
      </w:r>
      <w:r>
        <w:t xml:space="preserve">Equation </w:t>
      </w:r>
      <w:r>
        <w:rPr>
          <w:noProof/>
        </w:rPr>
        <w:t>2</w:t>
      </w:r>
      <w:r>
        <w:fldChar w:fldCharType="end"/>
      </w:r>
      <w:r w:rsidR="009D6C00">
        <w:t>, describes the steady state location of any species in the system</w:t>
      </w:r>
      <w:r w:rsidR="009D6C00">
        <w:fldChar w:fldCharType="begin"/>
      </w:r>
      <w:r w:rsidR="009D6C00">
        <w:instrText xml:space="preserve"> ADDIN EN.CITE &lt;EndNote&gt;&lt;Cite&gt;&lt;Author&gt;Benedict&lt;/Author&gt;&lt;Year&gt;1982&lt;/Year&gt;&lt;RecNum&gt;116&lt;/RecNum&gt;&lt;DisplayText&gt;&lt;style face="superscript"&gt;5&lt;/style&gt;&lt;/DisplayText&gt;&lt;record&gt;&lt;rec-number&gt;116&lt;/rec-number&gt;&lt;foreign-keys&gt;&lt;key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9D6C00">
        <w:fldChar w:fldCharType="separate"/>
      </w:r>
      <w:r w:rsidR="009D6C00" w:rsidRPr="009D6C00">
        <w:rPr>
          <w:noProof/>
          <w:vertAlign w:val="superscript"/>
        </w:rPr>
        <w:t>5</w:t>
      </w:r>
      <w:r w:rsidR="009D6C00">
        <w:fldChar w:fldCharType="end"/>
      </w:r>
      <w:r w:rsidR="00CF24D8">
        <w:t>. DCs are specific to an element and vary widely with the concentration and temperature of the solvents. DCs will be determined w</w:t>
      </w:r>
      <w:r w:rsidR="00F87D06">
        <w:t>ith the above analytical tools</w:t>
      </w:r>
      <w:r w:rsidR="00CF24D8">
        <w:t>.</w:t>
      </w:r>
    </w:p>
    <w:p w14:paraId="7757BEBA" w14:textId="77777777" w:rsidR="00AD47E9" w:rsidRDefault="00AD47E9" w:rsidP="00AD47E9">
      <w:pPr>
        <w:pStyle w:val="InvisibleSmallStyle"/>
      </w:pPr>
      <w:bookmarkStart w:id="211" w:name="_Ref473898657"/>
      <w:r>
        <w:t xml:space="preserve">Equation </w:t>
      </w:r>
      <w:r w:rsidR="00B67F39">
        <w:fldChar w:fldCharType="begin"/>
      </w:r>
      <w:r w:rsidR="00B67F39">
        <w:instrText xml:space="preserve"> SEQ Equation \* ARABIC </w:instrText>
      </w:r>
      <w:r w:rsidR="00B67F39">
        <w:fldChar w:fldCharType="separate"/>
      </w:r>
      <w:r w:rsidR="00810345">
        <w:rPr>
          <w:noProof/>
        </w:rPr>
        <w:t>2</w:t>
      </w:r>
      <w:r w:rsidR="00B67F39">
        <w:rPr>
          <w:noProof/>
        </w:rPr>
        <w:fldChar w:fldCharType="end"/>
      </w:r>
      <w:bookmarkEnd w:id="211"/>
      <w:r>
        <w:t xml:space="preserve"> </w:t>
      </w:r>
      <w:r>
        <w:rPr>
          <w:noProof/>
        </w:rPr>
        <w:t>Distribution Coefficient</w:t>
      </w:r>
    </w:p>
    <w:tbl>
      <w:tblPr>
        <w:tblStyle w:val="TableGrid"/>
        <w:tblW w:w="0" w:type="auto"/>
        <w:jc w:val="center"/>
        <w:tblLook w:val="04A0" w:firstRow="1" w:lastRow="0" w:firstColumn="1" w:lastColumn="0" w:noHBand="0" w:noVBand="1"/>
      </w:tblPr>
      <w:tblGrid>
        <w:gridCol w:w="1255"/>
        <w:gridCol w:w="5940"/>
        <w:gridCol w:w="1350"/>
      </w:tblGrid>
      <w:tr w:rsidR="00AD47E9" w14:paraId="08528B60" w14:textId="77777777" w:rsidTr="00AD47E9">
        <w:trPr>
          <w:trHeight w:val="1520"/>
          <w:jc w:val="center"/>
        </w:trPr>
        <w:tc>
          <w:tcPr>
            <w:tcW w:w="1255" w:type="dxa"/>
            <w:noWrap/>
          </w:tcPr>
          <w:p w14:paraId="7C3CEF0F" w14:textId="77777777" w:rsidR="00AD47E9" w:rsidRDefault="00AD47E9" w:rsidP="005D02AB">
            <w:pPr>
              <w:spacing w:line="240" w:lineRule="auto"/>
            </w:pPr>
          </w:p>
        </w:tc>
        <w:tc>
          <w:tcPr>
            <w:tcW w:w="5940" w:type="dxa"/>
            <w:noWrap/>
          </w:tcPr>
          <w:p w14:paraId="48AC1EA4" w14:textId="77777777" w:rsidR="00AD47E9" w:rsidRDefault="00AD47E9" w:rsidP="005D02A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1350" w:type="dxa"/>
            <w:noWrap/>
          </w:tcPr>
          <w:p w14:paraId="0E204DBA" w14:textId="77777777" w:rsidR="00AD47E9" w:rsidRDefault="00BD3911" w:rsidP="005D02AB">
            <w:r>
              <w:t>(2)</w:t>
            </w:r>
          </w:p>
        </w:tc>
      </w:tr>
    </w:tbl>
    <w:p w14:paraId="61B99B32" w14:textId="77777777" w:rsidR="00AD47E9" w:rsidRDefault="00AD47E9" w:rsidP="0066663A">
      <w:pPr>
        <w:ind w:firstLine="360"/>
      </w:pPr>
    </w:p>
    <w:p w14:paraId="2883A548" w14:textId="77777777" w:rsidR="00830D46" w:rsidRDefault="007B5129" w:rsidP="00037FCA">
      <w:pPr>
        <w:ind w:firstLine="360"/>
      </w:pPr>
      <w:r>
        <w:t>The measured effectiveness of a PUREX cycle is described by the DF, and measures the effectiveness with which a contaminant</w:t>
      </w:r>
      <w:proofErr w:type="gramStart"/>
      <w:r>
        <w:t xml:space="preserve">, </w:t>
      </w:r>
      <w:proofErr w:type="gramEnd"/>
      <m:oMath>
        <m:r>
          <w:rPr>
            <w:rFonts w:ascii="Cambria Math" w:hAnsi="Cambria Math"/>
          </w:rPr>
          <m:t>j</m:t>
        </m:r>
      </m:oMath>
      <w:r>
        <w:t xml:space="preserve">, is removed from a product. </w:t>
      </w:r>
      <w:r w:rsidR="00397B66" w:rsidRPr="00397B66">
        <w:t>The produc</w:t>
      </w:r>
      <w:r w:rsidR="00F87D06">
        <w:t>t of interest in this work is plutonium</w:t>
      </w:r>
      <w:r w:rsidR="00397B66" w:rsidRPr="00397B66">
        <w:t>, and</w:t>
      </w:r>
      <w:r w:rsidR="00810345">
        <w:t xml:space="preserve"> the DF is defined by </w:t>
      </w:r>
      <w:r w:rsidR="00037FCA">
        <w:fldChar w:fldCharType="begin"/>
      </w:r>
      <w:r w:rsidR="00037FCA">
        <w:instrText xml:space="preserve"> REF _Ref473899103 \h </w:instrText>
      </w:r>
      <w:r w:rsidR="00037FCA">
        <w:fldChar w:fldCharType="separate"/>
      </w:r>
      <w:r w:rsidR="00037FCA">
        <w:t xml:space="preserve">Equation </w:t>
      </w:r>
      <w:r w:rsidR="00037FCA">
        <w:rPr>
          <w:noProof/>
        </w:rPr>
        <w:t>3</w:t>
      </w:r>
      <w:r w:rsidR="00037FCA">
        <w:fldChar w:fldCharType="end"/>
      </w:r>
      <w:r w:rsidR="00397B66" w:rsidRPr="00397B66">
        <w:t>.</w:t>
      </w:r>
    </w:p>
    <w:p w14:paraId="5D688602" w14:textId="77777777" w:rsidR="00810345" w:rsidRDefault="00810345" w:rsidP="00810345">
      <w:pPr>
        <w:pStyle w:val="InvisibleSmallStyle"/>
      </w:pPr>
      <w:bookmarkStart w:id="212" w:name="_Ref473899103"/>
      <w:r>
        <w:t xml:space="preserve">Equation </w:t>
      </w:r>
      <w:r w:rsidR="00B67F39">
        <w:fldChar w:fldCharType="begin"/>
      </w:r>
      <w:r w:rsidR="00B67F39">
        <w:instrText xml:space="preserve"> SEQ Equation \* ARABIC </w:instrText>
      </w:r>
      <w:r w:rsidR="00B67F39">
        <w:fldChar w:fldCharType="separate"/>
      </w:r>
      <w:r>
        <w:rPr>
          <w:noProof/>
        </w:rPr>
        <w:t>3</w:t>
      </w:r>
      <w:r w:rsidR="00B67F39">
        <w:rPr>
          <w:noProof/>
        </w:rPr>
        <w:fldChar w:fldCharType="end"/>
      </w:r>
      <w:bookmarkEnd w:id="212"/>
      <w:r>
        <w:rPr>
          <w:noProof/>
        </w:rPr>
        <w:t xml:space="preserve"> Decontamination Factor</w:t>
      </w:r>
    </w:p>
    <w:tbl>
      <w:tblPr>
        <w:tblStyle w:val="TableGrid"/>
        <w:tblW w:w="0" w:type="auto"/>
        <w:jc w:val="center"/>
        <w:tblLook w:val="04A0" w:firstRow="1" w:lastRow="0" w:firstColumn="1" w:lastColumn="0" w:noHBand="0" w:noVBand="1"/>
      </w:tblPr>
      <w:tblGrid>
        <w:gridCol w:w="1255"/>
        <w:gridCol w:w="5940"/>
        <w:gridCol w:w="1350"/>
      </w:tblGrid>
      <w:tr w:rsidR="00397B66" w14:paraId="50604A15" w14:textId="77777777" w:rsidTr="005D02AB">
        <w:trPr>
          <w:trHeight w:val="1520"/>
          <w:jc w:val="center"/>
        </w:trPr>
        <w:tc>
          <w:tcPr>
            <w:tcW w:w="1255" w:type="dxa"/>
            <w:noWrap/>
          </w:tcPr>
          <w:p w14:paraId="0DE9E62D" w14:textId="77777777" w:rsidR="00397B66" w:rsidRDefault="00397B66" w:rsidP="005D02AB">
            <w:pPr>
              <w:spacing w:line="240" w:lineRule="auto"/>
            </w:pPr>
          </w:p>
        </w:tc>
        <w:tc>
          <w:tcPr>
            <w:tcW w:w="5940" w:type="dxa"/>
            <w:noWrap/>
          </w:tcPr>
          <w:p w14:paraId="613011F4" w14:textId="77777777" w:rsidR="00397B66" w:rsidRDefault="00397B66" w:rsidP="00397B66">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1350" w:type="dxa"/>
            <w:noWrap/>
          </w:tcPr>
          <w:p w14:paraId="0C2DB408" w14:textId="77777777" w:rsidR="00397B66" w:rsidRDefault="00397B66" w:rsidP="005D02AB">
            <w:r>
              <w:t>(3)</w:t>
            </w:r>
          </w:p>
        </w:tc>
      </w:tr>
    </w:tbl>
    <w:p w14:paraId="1906E3CB" w14:textId="77777777" w:rsidR="00946D76" w:rsidRPr="00946D76" w:rsidRDefault="00946D76" w:rsidP="00946D76">
      <w:pPr>
        <w:rPr>
          <w:b/>
          <w:sz w:val="32"/>
          <w:szCs w:val="32"/>
        </w:rPr>
      </w:pPr>
    </w:p>
    <w:p w14:paraId="385DA642" w14:textId="77777777" w:rsidR="00946D76" w:rsidRDefault="00946D76">
      <w:pPr>
        <w:pStyle w:val="ListParagraph"/>
        <w:numPr>
          <w:ilvl w:val="0"/>
          <w:numId w:val="2"/>
        </w:numPr>
        <w:rPr>
          <w:b/>
          <w:sz w:val="32"/>
          <w:szCs w:val="32"/>
        </w:rPr>
      </w:pPr>
      <w:r>
        <w:rPr>
          <w:b/>
          <w:sz w:val="32"/>
          <w:szCs w:val="32"/>
        </w:rPr>
        <w:t>Expected Results</w:t>
      </w:r>
    </w:p>
    <w:p w14:paraId="7BBFFEB3" w14:textId="77777777" w:rsidR="00946D76" w:rsidRDefault="00946D76" w:rsidP="00946D76">
      <w:r w:rsidRPr="00946D76">
        <w:rPr>
          <w:i/>
        </w:rPr>
        <w:lastRenderedPageBreak/>
        <w:t>Completed Analytical</w:t>
      </w:r>
      <w:r>
        <w:t xml:space="preserve">: </w:t>
      </w:r>
      <w:r w:rsidR="00927B37">
        <w:t xml:space="preserve">Equations for burnup, flux magnitude, initial enrichment, and fuel age have been settled upon. A program was written to set up and solve an </w:t>
      </w:r>
      <w:commentRangeStart w:id="213"/>
      <w:r w:rsidR="00927B37">
        <w:t>ORIGEN2</w:t>
      </w:r>
      <w:commentRangeEnd w:id="213"/>
      <w:r w:rsidR="007A2917">
        <w:rPr>
          <w:rStyle w:val="CommentReference"/>
        </w:rPr>
        <w:commentReference w:id="213"/>
      </w:r>
      <w:r w:rsidR="00927B37">
        <w:t xml:space="preserve"> type system with options for tweaking cross section information, something </w:t>
      </w:r>
      <w:bookmarkStart w:id="214" w:name="_GoBack"/>
      <w:bookmarkEnd w:id="214"/>
      <w:r w:rsidR="00927B37">
        <w:t xml:space="preserve">that ORIGEN2 does not allow simply. </w:t>
      </w:r>
      <w:r w:rsidR="009C5C40">
        <w:t xml:space="preserve">The solver uses a best rational approximation, which reduces calculation time for each solution, which also presents an option for quantifying uncertainty in these calculations. </w:t>
      </w:r>
      <w:r w:rsidR="00927B37">
        <w:t>Additionally programs have been set up for calculation of single group cross</w:t>
      </w:r>
      <w:r w:rsidR="009C5C40">
        <w:t xml:space="preserve"> sections given a flux spectra. These pieces of code still need to be linked together in a single package so that a fast-to-thermal </w:t>
      </w:r>
      <w:r w:rsidR="000A21CE">
        <w:t xml:space="preserve">ratio </w:t>
      </w:r>
      <w:r w:rsidR="009C5C40">
        <w:t xml:space="preserve">can be determined iteratively and final results for the forensic analysis presented. These results will include pre and post processed plutonium with the expectation that preprocessed plutonium will produce more accurate results. “Accuracy”, in this instance, will be determined by the closeness of these determined </w:t>
      </w:r>
      <w:r w:rsidR="000A21CE">
        <w:t>values to what MCNP predicts</w:t>
      </w:r>
      <w:r w:rsidR="009C5C40">
        <w:t>.</w:t>
      </w:r>
    </w:p>
    <w:p w14:paraId="0F9B193C" w14:textId="77777777" w:rsidR="00946D76" w:rsidRDefault="00946D76" w:rsidP="00946D76">
      <w:r w:rsidRPr="00A85EA6">
        <w:rPr>
          <w:i/>
        </w:rPr>
        <w:t>Completed Experimental</w:t>
      </w:r>
      <w:r>
        <w:t>: The experimental procedure for separating uranium and plutonium from fission products (extraction) as well as Pu and U from each other (back-extraction) has been experimentally verified.  Experiments with natural uranium analyzed with mass spectrometry were conducted to ensure that uranium does not proceed to the product solution. Initially a low nitric acid concentration in the back-extraction solution cause</w:t>
      </w:r>
      <w:r w:rsidR="00E74A68">
        <w:t>d the uranium</w:t>
      </w:r>
      <w:r>
        <w:t xml:space="preserve"> to proceed to the product, but increasing the concentration remedied this problem because the aqueous phase already had nitrate ions. Also a single extraction and back-extraction was conducted to ensure that plutonium separates from uranium in the final aqueous solution. </w:t>
      </w:r>
    </w:p>
    <w:p w14:paraId="4C23BE2E" w14:textId="77777777" w:rsidR="00946D76" w:rsidRDefault="00946D76" w:rsidP="00DD5740">
      <w:pPr>
        <w:ind w:firstLine="720"/>
      </w:pPr>
      <w:r>
        <w:t>A process, containing four extractions and three back-extractions, has been completed and analyzed with mass spectrometry. The results, containing DCs and DFs for several elements, for this and the prev</w:t>
      </w:r>
      <w:r w:rsidR="00DD5740">
        <w:t>ious experiment were published</w:t>
      </w:r>
      <w:r w:rsidR="00DD5740">
        <w:fldChar w:fldCharType="begin"/>
      </w:r>
      <w:r w:rsidR="00281567">
        <w:instrText xml:space="preserve"> ADDIN EN.CITE &lt;EndNote&gt;&lt;Cite&gt;&lt;Author&gt;Mendoza&lt;/Author&gt;&lt;Year&gt;2016&lt;/Year&gt;&lt;RecNum&gt;216&lt;/RecNum&gt;&lt;DisplayText&gt;&lt;style face="superscript"&gt;31&lt;/style&gt;&lt;/DisplayText&gt;&lt;record&gt;&lt;rec-number&gt;216&lt;/rec-number&gt;&lt;foreign-keys&gt;&lt;key app="EN" db-id="r9aesfrsp2ptvlea59iv099m20xv22avsvvv" timestamp="1486183267"&gt;216&lt;/key&gt;&lt;/foreign-keys&gt;&lt;ref-type name="Journal Article"&gt;17&lt;/ref-type&gt;&lt;contributors&gt;&lt;authors&gt;&lt;author&gt;Mendoza, Paul M&lt;/author&gt;&lt;author&gt;Chirayath, Sunil S&lt;/author&gt;&lt;author&gt;Folden III, Charles M&lt;/author&gt;&lt;/authors&gt;&lt;/contributors&gt;&lt;titles&gt;&lt;title&gt;Fission product decontamination factors for plutonium separated by PUREX from low-burnup, fast-neutron irradiated depleted UO 2&lt;/title&gt;&lt;secondary-title&gt;Applied Radiation and Isotopes&lt;/secondary-title&gt;&lt;/titles&gt;&lt;periodical&gt;&lt;full-title&gt;Applied Radiation and Isotopes&lt;/full-title&gt;&lt;/periodical&gt;&lt;pages&gt;38-42&lt;/pages&gt;&lt;volume&gt;118&lt;/volume&gt;&lt;dates&gt;&lt;year&gt;2016&lt;/year&gt;&lt;/dates&gt;&lt;isbn&gt;0969-8043&lt;/isbn&gt;&lt;urls&gt;&lt;/urls&gt;&lt;/record&gt;&lt;/Cite&gt;&lt;/EndNote&gt;</w:instrText>
      </w:r>
      <w:r w:rsidR="00DD5740">
        <w:fldChar w:fldCharType="separate"/>
      </w:r>
      <w:r w:rsidR="00281567" w:rsidRPr="00281567">
        <w:rPr>
          <w:noProof/>
          <w:vertAlign w:val="superscript"/>
        </w:rPr>
        <w:t>31</w:t>
      </w:r>
      <w:r w:rsidR="00DD5740">
        <w:fldChar w:fldCharType="end"/>
      </w:r>
      <w:r>
        <w:t xml:space="preserve">. This process was improved, and completed three full times, with several other partial experiments. All of the process steps have been analyzed with gamma spectroscopy and several still need alpha spectrums collected. </w:t>
      </w:r>
      <w:r w:rsidR="00627232">
        <w:t xml:space="preserve">The </w:t>
      </w:r>
      <w:r w:rsidR="00DD5740">
        <w:t xml:space="preserve">DF results for the second </w:t>
      </w:r>
      <w:r w:rsidR="00DD5740">
        <w:lastRenderedPageBreak/>
        <w:t xml:space="preserve">round of experiments </w:t>
      </w:r>
      <w:r w:rsidR="00627232">
        <w:t>are expected to be better in the sense that purer plutonium is being produced by this process.</w:t>
      </w:r>
    </w:p>
    <w:p w14:paraId="1243CB12" w14:textId="77777777" w:rsidR="00946D76" w:rsidRDefault="00946D76" w:rsidP="00946D76">
      <w:r w:rsidRPr="00D54C6D">
        <w:rPr>
          <w:i/>
        </w:rPr>
        <w:t>Unexpected Results</w:t>
      </w:r>
      <w:r w:rsidR="00627232">
        <w:t>: If results for either part of the proposed research do not come out as expected, results will still be presented so that future generations can learn from this experience. For example, if plutonium were not extracted for a series of experiments, then the results would still be valid for the described process.</w:t>
      </w:r>
    </w:p>
    <w:p w14:paraId="4DD23BA5" w14:textId="77777777" w:rsidR="00946D76" w:rsidRPr="00946D76" w:rsidRDefault="00946D76" w:rsidP="00946D76">
      <w:pPr>
        <w:rPr>
          <w:b/>
          <w:sz w:val="32"/>
          <w:szCs w:val="32"/>
        </w:rPr>
      </w:pPr>
    </w:p>
    <w:p w14:paraId="1546F512" w14:textId="77777777" w:rsidR="000F72F1" w:rsidRPr="00946D76" w:rsidRDefault="00946D76" w:rsidP="00946D76">
      <w:pPr>
        <w:pStyle w:val="ListParagraph"/>
        <w:numPr>
          <w:ilvl w:val="0"/>
          <w:numId w:val="2"/>
        </w:numPr>
        <w:rPr>
          <w:b/>
          <w:sz w:val="32"/>
          <w:szCs w:val="32"/>
        </w:rPr>
      </w:pPr>
      <w:r>
        <w:rPr>
          <w:b/>
          <w:sz w:val="32"/>
          <w:szCs w:val="32"/>
        </w:rPr>
        <w:t>References</w:t>
      </w:r>
    </w:p>
    <w:p w14:paraId="5E347BFE" w14:textId="77777777" w:rsidR="00281567" w:rsidRPr="00281567" w:rsidRDefault="000F72F1" w:rsidP="00281567">
      <w:pPr>
        <w:pStyle w:val="EndNoteBibliography"/>
        <w:ind w:left="720" w:hanging="720"/>
        <w:rPr>
          <w:noProof/>
        </w:rPr>
      </w:pPr>
      <w:r>
        <w:fldChar w:fldCharType="begin"/>
      </w:r>
      <w:r>
        <w:instrText xml:space="preserve"> ADDIN EN.REFLIST </w:instrText>
      </w:r>
      <w:r>
        <w:fldChar w:fldCharType="separate"/>
      </w:r>
      <w:r w:rsidR="00281567" w:rsidRPr="00281567">
        <w:rPr>
          <w:noProof/>
        </w:rPr>
        <w:t>1. Fischer D. History of the International Atomic Energy Agency. The First Forty Years. 1997.</w:t>
      </w:r>
    </w:p>
    <w:p w14:paraId="1E85B1EB" w14:textId="77777777" w:rsidR="00281567" w:rsidRPr="00281567" w:rsidRDefault="00281567" w:rsidP="00281567">
      <w:pPr>
        <w:pStyle w:val="EndNoteBibliography"/>
        <w:ind w:left="720" w:hanging="720"/>
        <w:rPr>
          <w:noProof/>
        </w:rPr>
      </w:pPr>
      <w:r w:rsidRPr="00281567">
        <w:rPr>
          <w:noProof/>
        </w:rPr>
        <w:t>2. Mozley R. The Politics and Technology of Nuclear Proliferation: University of Washington Press; 1998.187-188</w:t>
      </w:r>
    </w:p>
    <w:p w14:paraId="0A073467" w14:textId="77777777" w:rsidR="00281567" w:rsidRPr="00281567" w:rsidRDefault="00281567" w:rsidP="00281567">
      <w:pPr>
        <w:pStyle w:val="EndNoteBibliography"/>
        <w:ind w:left="720" w:hanging="720"/>
        <w:rPr>
          <w:noProof/>
        </w:rPr>
      </w:pPr>
      <w:r w:rsidRPr="00281567">
        <w:rPr>
          <w:noProof/>
        </w:rPr>
        <w:t>3. Eisenhower DD. Atoms for Peace speech. Voices of Democracy. 1953.</w:t>
      </w:r>
    </w:p>
    <w:p w14:paraId="51721774" w14:textId="77777777" w:rsidR="00281567" w:rsidRPr="00281567" w:rsidRDefault="00281567" w:rsidP="00281567">
      <w:pPr>
        <w:pStyle w:val="EndNoteBibliography"/>
        <w:ind w:left="720" w:hanging="720"/>
        <w:rPr>
          <w:noProof/>
        </w:rPr>
      </w:pPr>
      <w:r w:rsidRPr="00281567">
        <w:rPr>
          <w:noProof/>
        </w:rPr>
        <w:t>4. Chirayath SS, Osborn JM, Coles TM. Trace Fission Product Ratios for Nuclear Forensics Attribution of Weapons-Grade Plutonium from Fast and Thermal Reactors. Science &amp; Global Security. 2015;23(1):48-67.</w:t>
      </w:r>
    </w:p>
    <w:p w14:paraId="20FA9449" w14:textId="77777777" w:rsidR="00281567" w:rsidRPr="00281567" w:rsidRDefault="00281567" w:rsidP="00281567">
      <w:pPr>
        <w:pStyle w:val="EndNoteBibliography"/>
        <w:ind w:left="720" w:hanging="720"/>
        <w:rPr>
          <w:noProof/>
        </w:rPr>
      </w:pPr>
      <w:r w:rsidRPr="00281567">
        <w:rPr>
          <w:noProof/>
        </w:rPr>
        <w:t>5. Benedict M, Levi H, Pigford T. Nuclear chemical engineering. 2nd ed: McGraw-Hill Pulishing; 1982.477</w:t>
      </w:r>
    </w:p>
    <w:p w14:paraId="48177183" w14:textId="77777777" w:rsidR="00281567" w:rsidRPr="00281567" w:rsidRDefault="00281567" w:rsidP="00281567">
      <w:pPr>
        <w:pStyle w:val="EndNoteBibliography"/>
        <w:ind w:left="720" w:hanging="720"/>
        <w:rPr>
          <w:noProof/>
        </w:rPr>
      </w:pPr>
      <w:r w:rsidRPr="00281567">
        <w:rPr>
          <w:noProof/>
        </w:rPr>
        <w:t>6. Scott MR. Nuclear forensics: attributing the source of spent fuel used in an RDD event: Texas A&amp;M University; 2005.</w:t>
      </w:r>
    </w:p>
    <w:p w14:paraId="466A82E2" w14:textId="77777777" w:rsidR="00281567" w:rsidRPr="00281567" w:rsidRDefault="00281567" w:rsidP="00281567">
      <w:pPr>
        <w:pStyle w:val="EndNoteBibliography"/>
        <w:ind w:left="720" w:hanging="720"/>
        <w:rPr>
          <w:noProof/>
        </w:rPr>
      </w:pPr>
      <w:r w:rsidRPr="00281567">
        <w:rPr>
          <w:noProof/>
        </w:rPr>
        <w:t>7. Glaser A. Isotopic Signatures of Weapon-Grade Plutonium from Dedicated Natural Uranium-Fueled Production Reactors and Their Relevance for Nuclear Forensic Analysis. Nuclear Science and Engineering. 2009;163(1):26-33.</w:t>
      </w:r>
    </w:p>
    <w:p w14:paraId="7F2BFF33" w14:textId="77777777" w:rsidR="00281567" w:rsidRPr="00281567" w:rsidRDefault="00281567" w:rsidP="00281567">
      <w:pPr>
        <w:pStyle w:val="EndNoteBibliography"/>
        <w:ind w:left="720" w:hanging="720"/>
        <w:rPr>
          <w:noProof/>
        </w:rPr>
      </w:pPr>
      <w:r w:rsidRPr="00281567">
        <w:rPr>
          <w:noProof/>
        </w:rPr>
        <w:t>8. Zabunoglu OH, Özdemir L. Purex co-processing of spent LWR fuels: flow sheet. Annals of Nuclear Energy. 2005;32(2):151-62.</w:t>
      </w:r>
    </w:p>
    <w:p w14:paraId="55EA4555" w14:textId="77777777" w:rsidR="00281567" w:rsidRPr="00281567" w:rsidRDefault="00281567" w:rsidP="00281567">
      <w:pPr>
        <w:pStyle w:val="EndNoteBibliography"/>
        <w:ind w:left="720" w:hanging="720"/>
        <w:rPr>
          <w:noProof/>
        </w:rPr>
      </w:pPr>
      <w:r w:rsidRPr="00281567">
        <w:rPr>
          <w:noProof/>
        </w:rPr>
        <w:t>9. Colburn AP. Simplified calculation of diffusional processes. general consideration of two-film resistances. 1939;35:211-36.</w:t>
      </w:r>
    </w:p>
    <w:p w14:paraId="1772A6D2" w14:textId="77777777" w:rsidR="00281567" w:rsidRPr="00281567" w:rsidRDefault="00281567" w:rsidP="00281567">
      <w:pPr>
        <w:pStyle w:val="EndNoteBibliography"/>
        <w:ind w:left="720" w:hanging="720"/>
        <w:rPr>
          <w:noProof/>
        </w:rPr>
      </w:pPr>
      <w:r w:rsidRPr="00281567">
        <w:rPr>
          <w:noProof/>
        </w:rPr>
        <w:t xml:space="preserve">10. Sherwood TK, Pigford RL. Absorption and extraction. 2d ed: New York : McGraw-Hill; 1952. </w:t>
      </w:r>
    </w:p>
    <w:p w14:paraId="24769112" w14:textId="77777777" w:rsidR="00281567" w:rsidRPr="00281567" w:rsidRDefault="00281567" w:rsidP="00281567">
      <w:pPr>
        <w:pStyle w:val="EndNoteBibliography"/>
        <w:ind w:left="720" w:hanging="720"/>
        <w:rPr>
          <w:noProof/>
        </w:rPr>
      </w:pPr>
      <w:r w:rsidRPr="00281567">
        <w:rPr>
          <w:noProof/>
        </w:rPr>
        <w:t>11. Long JT. Engineering for nuclear fuel reprocessing: New York : Gordon and Breach Science Publishers; 1967.162-272</w:t>
      </w:r>
    </w:p>
    <w:p w14:paraId="73A81DA7" w14:textId="77777777" w:rsidR="00281567" w:rsidRPr="00281567" w:rsidRDefault="00281567" w:rsidP="00281567">
      <w:pPr>
        <w:pStyle w:val="EndNoteBibliography"/>
        <w:ind w:left="720" w:hanging="720"/>
        <w:rPr>
          <w:noProof/>
        </w:rPr>
      </w:pPr>
      <w:r w:rsidRPr="00281567">
        <w:rPr>
          <w:noProof/>
        </w:rPr>
        <w:t xml:space="preserve">12. Perry RH, Green DW. Perry's chemical engineers' handbook. 8th ed. New York: McGraw-Hill; 2008. </w:t>
      </w:r>
    </w:p>
    <w:p w14:paraId="13867FC4" w14:textId="77777777" w:rsidR="00281567" w:rsidRPr="00281567" w:rsidRDefault="00281567" w:rsidP="00281567">
      <w:pPr>
        <w:pStyle w:val="EndNoteBibliography"/>
        <w:ind w:left="720" w:hanging="720"/>
        <w:rPr>
          <w:noProof/>
        </w:rPr>
      </w:pPr>
      <w:r w:rsidRPr="00281567">
        <w:rPr>
          <w:noProof/>
        </w:rPr>
        <w:t>13. Charlton WS, Fearey BL, Nakhleh CW, Parish TA, Perry RT, Poths J, et al. Operator declaration verification technique for spent fuel at reprocessing facilities. Nuclear Instruments and Methods in Physics Research Section B: Beam Interactions with Materials and Atoms. 2000;168(1):98-108.</w:t>
      </w:r>
    </w:p>
    <w:p w14:paraId="29E02B7E" w14:textId="77777777" w:rsidR="00281567" w:rsidRPr="00281567" w:rsidRDefault="00281567" w:rsidP="00281567">
      <w:pPr>
        <w:pStyle w:val="EndNoteBibliography"/>
        <w:ind w:left="720" w:hanging="720"/>
        <w:rPr>
          <w:noProof/>
        </w:rPr>
      </w:pPr>
      <w:r w:rsidRPr="00281567">
        <w:rPr>
          <w:noProof/>
        </w:rPr>
        <w:t>14. Stoller S, Richards R. Reactor handbook, volume II, fuel reprocessing. Inter science Publishers, Inc, New York. 1961:107-234.</w:t>
      </w:r>
    </w:p>
    <w:p w14:paraId="17F13779" w14:textId="77777777" w:rsidR="00281567" w:rsidRPr="00281567" w:rsidRDefault="00281567" w:rsidP="00281567">
      <w:pPr>
        <w:pStyle w:val="EndNoteBibliography"/>
        <w:ind w:left="720" w:hanging="720"/>
        <w:rPr>
          <w:noProof/>
        </w:rPr>
      </w:pPr>
      <w:r w:rsidRPr="00281567">
        <w:rPr>
          <w:noProof/>
        </w:rPr>
        <w:lastRenderedPageBreak/>
        <w:t>15. Lanham WB, Gresky AT. Purex process laboratory development. Oak Ridge National Laboratory. 1950;USAEC Report ORNL-717.</w:t>
      </w:r>
    </w:p>
    <w:p w14:paraId="1BE9E75D" w14:textId="77777777" w:rsidR="00281567" w:rsidRPr="00281567" w:rsidRDefault="00281567" w:rsidP="00281567">
      <w:pPr>
        <w:pStyle w:val="EndNoteBibliography"/>
        <w:ind w:left="720" w:hanging="720"/>
        <w:rPr>
          <w:noProof/>
        </w:rPr>
      </w:pPr>
      <w:r w:rsidRPr="00281567">
        <w:rPr>
          <w:noProof/>
        </w:rPr>
        <w:t>16. Arker AJ. Terminal report on PUREX program in KAPL separations pilot plant. Knolls Atomic Power Laboratory. 1954.</w:t>
      </w:r>
    </w:p>
    <w:p w14:paraId="775D9C6B" w14:textId="77777777" w:rsidR="00281567" w:rsidRPr="00281567" w:rsidRDefault="00281567" w:rsidP="00281567">
      <w:pPr>
        <w:pStyle w:val="EndNoteBibliography"/>
        <w:ind w:left="720" w:hanging="720"/>
        <w:rPr>
          <w:noProof/>
        </w:rPr>
      </w:pPr>
      <w:r w:rsidRPr="00281567">
        <w:rPr>
          <w:noProof/>
        </w:rPr>
        <w:t>17. Darby DO, Chandler JM. Terminal report for the ORNL pilot plant investigation of the PUREX process. Oak Ridge National Laboratory. 1954;USAEC Report ORNL -1519.</w:t>
      </w:r>
    </w:p>
    <w:p w14:paraId="5D46B991" w14:textId="77777777" w:rsidR="00281567" w:rsidRPr="00281567" w:rsidRDefault="00281567" w:rsidP="00281567">
      <w:pPr>
        <w:pStyle w:val="EndNoteBibliography"/>
        <w:ind w:left="720" w:hanging="720"/>
        <w:rPr>
          <w:noProof/>
        </w:rPr>
      </w:pPr>
      <w:r w:rsidRPr="00281567">
        <w:rPr>
          <w:noProof/>
        </w:rPr>
        <w:t>18. Irish ER, Reas WH. The PUREX process-a solvent extraction reprocessing method for irradiated uranium. Richland, Washington: Hanford Atomic Products Operation; 1957.</w:t>
      </w:r>
    </w:p>
    <w:p w14:paraId="7D49E3E3" w14:textId="77777777" w:rsidR="00281567" w:rsidRPr="00281567" w:rsidRDefault="00281567" w:rsidP="00281567">
      <w:pPr>
        <w:pStyle w:val="EndNoteBibliography"/>
        <w:ind w:left="720" w:hanging="720"/>
        <w:rPr>
          <w:noProof/>
        </w:rPr>
      </w:pPr>
      <w:r w:rsidRPr="00281567">
        <w:rPr>
          <w:noProof/>
        </w:rPr>
        <w:t>19. Siddall TH, Prout WE, Parker SG, Commission USAE, Savannah River L, Nemours EIdPd, et al. Equilibrium distribution data for purex and similar extraction processes: E.I. du Pont de Nemours &amp; Co., Explosives Dept., Atomic Energy Division, Technical Division, Savannah River Laboratory; 1957. 27 p. p</w:t>
      </w:r>
    </w:p>
    <w:p w14:paraId="16B8711B" w14:textId="77777777" w:rsidR="00281567" w:rsidRPr="00281567" w:rsidRDefault="00281567" w:rsidP="00281567">
      <w:pPr>
        <w:pStyle w:val="EndNoteBibliography"/>
        <w:ind w:left="720" w:hanging="720"/>
        <w:rPr>
          <w:noProof/>
        </w:rPr>
      </w:pPr>
      <w:r w:rsidRPr="00281567">
        <w:rPr>
          <w:noProof/>
        </w:rPr>
        <w:t>20. Scargill D, Alcock K, Fletcher J, Hesford E, McKay H. Tri-n-butyl phosphate as an extracting solvent for inorganic nitrates-II Yttrium and the lower lanthanide nitrates. Journal of Inorganic and Nuclear Chemistry. 1957;4(5):304-14.</w:t>
      </w:r>
    </w:p>
    <w:p w14:paraId="3CD7D32E" w14:textId="77777777" w:rsidR="00281567" w:rsidRPr="00281567" w:rsidRDefault="00281567" w:rsidP="00281567">
      <w:pPr>
        <w:pStyle w:val="EndNoteBibliography"/>
        <w:ind w:left="720" w:hanging="720"/>
        <w:rPr>
          <w:noProof/>
        </w:rPr>
      </w:pPr>
      <w:r w:rsidRPr="00281567">
        <w:rPr>
          <w:noProof/>
        </w:rPr>
        <w:t>21. Alcock K, Bedford F, Hardwick W, McKay H. Tri-n-butyl phosphate as an extracting solvent for inorganic nitrates-I: Zirconium nitrate. Journal of Inorganic and Nuclear Chemistry. 1957;4(2):100-5.</w:t>
      </w:r>
    </w:p>
    <w:p w14:paraId="3ECD524B" w14:textId="77777777" w:rsidR="00281567" w:rsidRPr="00281567" w:rsidRDefault="00281567" w:rsidP="00281567">
      <w:pPr>
        <w:pStyle w:val="EndNoteBibliography"/>
        <w:ind w:left="720" w:hanging="720"/>
        <w:rPr>
          <w:noProof/>
        </w:rPr>
      </w:pPr>
      <w:r w:rsidRPr="00281567">
        <w:rPr>
          <w:noProof/>
        </w:rPr>
        <w:t>22. Alcock K, Best G, Hesford E, McKay H. Tri-n-butyl phosphate as an extracting solvent for inorganic nitrates-V: Further results for the tetra-and hexavalent actinide nitrates. Journal of Inorganic and Nuclear Chemistry. 1958;6(4):328-33.</w:t>
      </w:r>
    </w:p>
    <w:p w14:paraId="65DAE521" w14:textId="77777777" w:rsidR="00281567" w:rsidRPr="00281567" w:rsidRDefault="00281567" w:rsidP="00281567">
      <w:pPr>
        <w:pStyle w:val="EndNoteBibliography"/>
        <w:ind w:left="720" w:hanging="720"/>
        <w:rPr>
          <w:noProof/>
        </w:rPr>
      </w:pPr>
      <w:r w:rsidRPr="00281567">
        <w:rPr>
          <w:noProof/>
        </w:rPr>
        <w:t>23. Best G, McKay H, Woodgate P. Tri-n-butyl phosphate as an extracting solvent for inorganic nitrates—III The plutonium nitrates. Journal of Inorganic and Nuclear Chemistry. 1957;4(5):315-20.</w:t>
      </w:r>
    </w:p>
    <w:p w14:paraId="199513AF" w14:textId="77777777" w:rsidR="00281567" w:rsidRPr="00281567" w:rsidRDefault="00281567" w:rsidP="00281567">
      <w:pPr>
        <w:pStyle w:val="EndNoteBibliography"/>
        <w:ind w:left="720" w:hanging="720"/>
        <w:rPr>
          <w:noProof/>
        </w:rPr>
      </w:pPr>
      <w:r w:rsidRPr="00281567">
        <w:rPr>
          <w:noProof/>
        </w:rPr>
        <w:t>24. Hesford E, McKay H, Scargill D. Tri-n-butyl phosphate as an extracting solvent for inorganic nitrates—IV Thorium nitrate. Journal of Inorganic and Nuclear Chemistry. 1957;4(5):321-5.</w:t>
      </w:r>
    </w:p>
    <w:p w14:paraId="0720DB3F" w14:textId="77777777" w:rsidR="00281567" w:rsidRPr="00281567" w:rsidRDefault="00281567" w:rsidP="00281567">
      <w:pPr>
        <w:pStyle w:val="EndNoteBibliography"/>
        <w:ind w:left="720" w:hanging="720"/>
        <w:rPr>
          <w:noProof/>
        </w:rPr>
      </w:pPr>
      <w:r w:rsidRPr="00281567">
        <w:rPr>
          <w:noProof/>
        </w:rPr>
        <w:t>25. Best G, Hesford E, McKay H. Tri-n-butyl phosphate as an extracting agent for inorganic nitrates-VII: The trivalent actinide nitrates. Journal of Inorganic and Nuclear Chemistry. 1959;12(1):136-40.</w:t>
      </w:r>
    </w:p>
    <w:p w14:paraId="1287BBFB" w14:textId="77777777" w:rsidR="00281567" w:rsidRPr="00281567" w:rsidRDefault="00281567" w:rsidP="00281567">
      <w:pPr>
        <w:pStyle w:val="EndNoteBibliography"/>
        <w:ind w:left="720" w:hanging="720"/>
        <w:rPr>
          <w:noProof/>
        </w:rPr>
      </w:pPr>
      <w:r w:rsidRPr="00281567">
        <w:rPr>
          <w:noProof/>
        </w:rPr>
        <w:t>26. Collins E, Campbell D, Felker L. Measurement of achievable plutonium decontamination from gallium by means of PUREX solvent extraction. ORNL/TM-1999/312, Oak Ridge National Laboratory. 2000.</w:t>
      </w:r>
    </w:p>
    <w:p w14:paraId="7C435995" w14:textId="77777777" w:rsidR="00281567" w:rsidRPr="00281567" w:rsidRDefault="00281567" w:rsidP="00281567">
      <w:pPr>
        <w:pStyle w:val="EndNoteBibliography"/>
        <w:ind w:left="720" w:hanging="720"/>
        <w:rPr>
          <w:noProof/>
        </w:rPr>
      </w:pPr>
      <w:r w:rsidRPr="00281567">
        <w:rPr>
          <w:noProof/>
        </w:rPr>
        <w:t>27. Reilly E, Smith K. Passive Nondestructive Assay Manual-PANDA. Los Alamos, NM: Safeguards Science and Technology Group at LANL. 1991.</w:t>
      </w:r>
    </w:p>
    <w:p w14:paraId="3ED09B52" w14:textId="77777777" w:rsidR="00281567" w:rsidRPr="00281567" w:rsidRDefault="00281567" w:rsidP="00281567">
      <w:pPr>
        <w:pStyle w:val="EndNoteBibliography"/>
        <w:ind w:left="720" w:hanging="720"/>
        <w:rPr>
          <w:noProof/>
        </w:rPr>
      </w:pPr>
      <w:r w:rsidRPr="00281567">
        <w:rPr>
          <w:noProof/>
        </w:rPr>
        <w:t>28. Nichols A, Verpelli M, Aldama D. Handbook of nuclear data for safeguards. International Atomic Energy Agency, International Nuclear Data Committee, Vienna (Austria); 2007.</w:t>
      </w:r>
    </w:p>
    <w:p w14:paraId="63E36BBC" w14:textId="77777777" w:rsidR="00281567" w:rsidRPr="00281567" w:rsidRDefault="00281567" w:rsidP="00281567">
      <w:pPr>
        <w:pStyle w:val="EndNoteBibliography"/>
        <w:ind w:left="720" w:hanging="720"/>
        <w:rPr>
          <w:noProof/>
        </w:rPr>
      </w:pPr>
      <w:r w:rsidRPr="00281567">
        <w:rPr>
          <w:noProof/>
        </w:rPr>
        <w:t>29. Kim J-S, Jeon Y-S, Park S-D, Song B-C, Han S-H, Kim J-G. Dissolution and burnup determination of irradiated U-Zr alloy nuclear fuel by chemical methods. Nuclear Engineering and Technology. 2006;38(3):301-10.</w:t>
      </w:r>
    </w:p>
    <w:p w14:paraId="26A8E80F" w14:textId="77777777" w:rsidR="00281567" w:rsidRPr="00281567" w:rsidRDefault="00281567" w:rsidP="00281567">
      <w:pPr>
        <w:pStyle w:val="EndNoteBibliography"/>
        <w:ind w:left="720" w:hanging="720"/>
        <w:rPr>
          <w:noProof/>
        </w:rPr>
      </w:pPr>
      <w:r w:rsidRPr="00281567">
        <w:rPr>
          <w:noProof/>
        </w:rPr>
        <w:t xml:space="preserve">30. Doyle J. Nuclear Safeguards, Security and Nonproliferation: Achieving Security with Technology and Policy: Elsevier; 2011. </w:t>
      </w:r>
    </w:p>
    <w:p w14:paraId="38DB5C58" w14:textId="77777777" w:rsidR="00281567" w:rsidRPr="00281567" w:rsidRDefault="00281567" w:rsidP="00281567">
      <w:pPr>
        <w:pStyle w:val="EndNoteBibliography"/>
        <w:ind w:left="720" w:hanging="720"/>
        <w:rPr>
          <w:noProof/>
        </w:rPr>
      </w:pPr>
      <w:r w:rsidRPr="00281567">
        <w:rPr>
          <w:noProof/>
        </w:rPr>
        <w:t>31. Mendoza PM, Chirayath SS, Folden III CM. Fission product decontamination factors for plutonium separated by PUREX from low-burnup, fast-neutron irradiated depleted UO 2. Applied Radiation and Isotopes. 2016;118:38-42.</w:t>
      </w:r>
    </w:p>
    <w:p w14:paraId="52726E17" w14:textId="77777777" w:rsidR="00DD7564" w:rsidRDefault="000F72F1">
      <w:r>
        <w:fldChar w:fldCharType="end"/>
      </w:r>
    </w:p>
    <w:sectPr w:rsidR="00DD7564">
      <w:pgSz w:w="12240" w:h="15840"/>
      <w:pgMar w:top="1440" w:right="1440" w:bottom="1440" w:left="1440" w:header="0" w:footer="0" w:gutter="0"/>
      <w:cols w:space="720"/>
      <w:formProt w:val="0"/>
      <w:titlePg/>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Sunil S. Chirayath" w:date="2017-02-08T10:06:00Z" w:initials="SSC">
    <w:p w14:paraId="5BD61EB0" w14:textId="77777777" w:rsidR="004F564C" w:rsidRDefault="004F564C">
      <w:pPr>
        <w:pStyle w:val="CommentText"/>
      </w:pPr>
      <w:r>
        <w:rPr>
          <w:rStyle w:val="CommentReference"/>
        </w:rPr>
        <w:annotationRef/>
      </w:r>
      <w:r>
        <w:t>Please provide reference</w:t>
      </w:r>
    </w:p>
  </w:comment>
  <w:comment w:id="19" w:author="Sunil S. Chirayath" w:date="2017-02-08T10:07:00Z" w:initials="SSC">
    <w:p w14:paraId="40641E47" w14:textId="77777777" w:rsidR="004F564C" w:rsidRDefault="004F564C">
      <w:pPr>
        <w:pStyle w:val="CommentText"/>
      </w:pPr>
      <w:r>
        <w:rPr>
          <w:rStyle w:val="CommentReference"/>
        </w:rPr>
        <w:annotationRef/>
      </w:r>
      <w:r>
        <w:t>Please provide reference</w:t>
      </w:r>
    </w:p>
  </w:comment>
  <w:comment w:id="106" w:author="Sunil S. Chirayath" w:date="2017-02-08T10:25:00Z" w:initials="SSC">
    <w:p w14:paraId="3FC98CA7" w14:textId="65910C0E" w:rsidR="001C5531" w:rsidRDefault="001C5531">
      <w:pPr>
        <w:pStyle w:val="CommentText"/>
      </w:pPr>
      <w:r>
        <w:rPr>
          <w:rStyle w:val="CommentReference"/>
        </w:rPr>
        <w:annotationRef/>
      </w:r>
      <w:r>
        <w:t>I think you should bring in an equation defining DFs here.</w:t>
      </w:r>
    </w:p>
  </w:comment>
  <w:comment w:id="109" w:author="Sunil S. Chirayath" w:date="2017-02-08T10:26:00Z" w:initials="SSC">
    <w:p w14:paraId="08886B2D" w14:textId="14A46EBD" w:rsidR="001C5531" w:rsidRDefault="001C5531">
      <w:pPr>
        <w:pStyle w:val="CommentText"/>
      </w:pPr>
      <w:r>
        <w:rPr>
          <w:rStyle w:val="CommentReference"/>
        </w:rPr>
        <w:annotationRef/>
      </w:r>
      <w:r>
        <w:t>You need to add how these DFs are going to help or applicable in nuclear forensics.  Even though you vaguely wrote it in previous paragraphs, this is probably the place to reiterate it.</w:t>
      </w:r>
    </w:p>
  </w:comment>
  <w:comment w:id="191" w:author="Sunil S. Chirayath" w:date="2017-02-08T10:57:00Z" w:initials="SSC">
    <w:p w14:paraId="1B11FA05" w14:textId="6CAFAAFA" w:rsidR="00A62F88" w:rsidRDefault="00A62F88">
      <w:pPr>
        <w:pStyle w:val="CommentText"/>
      </w:pPr>
      <w:r>
        <w:rPr>
          <w:rStyle w:val="CommentReference"/>
        </w:rPr>
        <w:annotationRef/>
      </w:r>
      <w:r>
        <w:t xml:space="preserve">Do you mean </w:t>
      </w:r>
      <w:proofErr w:type="spellStart"/>
      <w:r>
        <w:t>fluence</w:t>
      </w:r>
      <w:proofErr w:type="spellEnd"/>
      <w:r>
        <w:t xml:space="preserve"> rate or flux or the integrated flux over time (which is </w:t>
      </w:r>
      <w:proofErr w:type="spellStart"/>
      <w:r>
        <w:t>fluence</w:t>
      </w:r>
      <w:proofErr w:type="spellEnd"/>
      <w:proofErr w:type="gramStart"/>
      <w:r>
        <w:t>) ?</w:t>
      </w:r>
      <w:proofErr w:type="gramEnd"/>
    </w:p>
  </w:comment>
  <w:comment w:id="207" w:author="Sunil S. Chirayath" w:date="2017-02-08T11:01:00Z" w:initials="SSC">
    <w:p w14:paraId="1F3C638F" w14:textId="1FA9AE86" w:rsidR="003665E0" w:rsidRDefault="003665E0">
      <w:pPr>
        <w:pStyle w:val="CommentText"/>
      </w:pPr>
      <w:r>
        <w:rPr>
          <w:rStyle w:val="CommentReference"/>
        </w:rPr>
        <w:annotationRef/>
      </w:r>
      <w:r>
        <w:t>Reference needed for these codes</w:t>
      </w:r>
    </w:p>
  </w:comment>
  <w:comment w:id="213" w:author="Sunil S. Chirayath" w:date="2017-02-08T11:10:00Z" w:initials="SSC">
    <w:p w14:paraId="0DD47570" w14:textId="553CD31F" w:rsidR="007A2917" w:rsidRDefault="007A2917">
      <w:pPr>
        <w:pStyle w:val="CommentText"/>
      </w:pPr>
      <w:r>
        <w:rPr>
          <w:rStyle w:val="CommentReference"/>
        </w:rPr>
        <w:annotationRef/>
      </w:r>
      <w:r>
        <w:t>Add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D61EB0" w15:done="0"/>
  <w15:commentEx w15:paraId="40641E47" w15:done="0"/>
  <w15:commentEx w15:paraId="3FC98CA7" w15:done="0"/>
  <w15:commentEx w15:paraId="08886B2D" w15:done="0"/>
  <w15:commentEx w15:paraId="1B11FA05" w15:done="0"/>
  <w15:commentEx w15:paraId="1F3C638F" w15:done="0"/>
  <w15:commentEx w15:paraId="0DD475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7645"/>
    <w:multiLevelType w:val="multilevel"/>
    <w:tmpl w:val="ED98A0C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1C96392"/>
    <w:multiLevelType w:val="hybridMultilevel"/>
    <w:tmpl w:val="38A69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F35E2C"/>
    <w:multiLevelType w:val="hybridMultilevel"/>
    <w:tmpl w:val="F7A6237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4FCA3C54"/>
    <w:multiLevelType w:val="hybridMultilevel"/>
    <w:tmpl w:val="39E21FF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A6585A"/>
    <w:multiLevelType w:val="multilevel"/>
    <w:tmpl w:val="5692A0FA"/>
    <w:lvl w:ilvl="0">
      <w:start w:val="1"/>
      <w:numFmt w:val="decimal"/>
      <w:pStyle w:val="Heading1"/>
      <w:lvlText w:val="%1."/>
      <w:lvlJc w:val="left"/>
      <w:pPr>
        <w:ind w:left="3870" w:firstLine="0"/>
      </w:pPr>
    </w:lvl>
    <w:lvl w:ilvl="1">
      <w:start w:val="1"/>
      <w:numFmt w:val="decimal"/>
      <w:pStyle w:val="Heading2"/>
      <w:lvlText w:val="%1.%2"/>
      <w:lvlJc w:val="left"/>
      <w:pPr>
        <w:ind w:left="576" w:hanging="576"/>
      </w:pPr>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2"/>
  </w:num>
  <w:num w:numId="4">
    <w:abstractNumId w:val="1"/>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nil S. Chirayath">
    <w15:presenceInfo w15:providerId="AD" w15:userId="S-1-5-21-73586283-839522115-1708537768-12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109&lt;/item&gt;&lt;item&gt;114&lt;/item&gt;&lt;item&gt;116&lt;/item&gt;&lt;item&gt;118&lt;/item&gt;&lt;item&gt;123&lt;/item&gt;&lt;item&gt;127&lt;/item&gt;&lt;item&gt;140&lt;/item&gt;&lt;item&gt;142&lt;/item&gt;&lt;item&gt;146&lt;/item&gt;&lt;item&gt;158&lt;/item&gt;&lt;item&gt;167&lt;/item&gt;&lt;item&gt;168&lt;/item&gt;&lt;item&gt;169&lt;/item&gt;&lt;item&gt;170&lt;/item&gt;&lt;item&gt;171&lt;/item&gt;&lt;item&gt;172&lt;/item&gt;&lt;item&gt;176&lt;/item&gt;&lt;item&gt;177&lt;/item&gt;&lt;item&gt;179&lt;/item&gt;&lt;item&gt;180&lt;/item&gt;&lt;item&gt;181&lt;/item&gt;&lt;item&gt;182&lt;/item&gt;&lt;item&gt;183&lt;/item&gt;&lt;item&gt;185&lt;/item&gt;&lt;item&gt;186&lt;/item&gt;&lt;item&gt;189&lt;/item&gt;&lt;item&gt;190&lt;/item&gt;&lt;item&gt;208&lt;/item&gt;&lt;item&gt;212&lt;/item&gt;&lt;item&gt;214&lt;/item&gt;&lt;item&gt;215&lt;/item&gt;&lt;item&gt;216&lt;/item&gt;&lt;/record-ids&gt;&lt;/item&gt;&lt;/Libraries&gt;"/>
  </w:docVars>
  <w:rsids>
    <w:rsidRoot w:val="00DD7564"/>
    <w:rsid w:val="00004684"/>
    <w:rsid w:val="00037FCA"/>
    <w:rsid w:val="000470C0"/>
    <w:rsid w:val="000938DC"/>
    <w:rsid w:val="00093958"/>
    <w:rsid w:val="000A21CE"/>
    <w:rsid w:val="000C079E"/>
    <w:rsid w:val="000C10DE"/>
    <w:rsid w:val="000D00CF"/>
    <w:rsid w:val="000E4F6F"/>
    <w:rsid w:val="000F0462"/>
    <w:rsid w:val="000F2BB9"/>
    <w:rsid w:val="000F72F1"/>
    <w:rsid w:val="0010388D"/>
    <w:rsid w:val="00115FD7"/>
    <w:rsid w:val="001772FE"/>
    <w:rsid w:val="001A1646"/>
    <w:rsid w:val="001A62A0"/>
    <w:rsid w:val="001C3CD6"/>
    <w:rsid w:val="001C5531"/>
    <w:rsid w:val="001C5B42"/>
    <w:rsid w:val="001D1535"/>
    <w:rsid w:val="00203289"/>
    <w:rsid w:val="00206215"/>
    <w:rsid w:val="002070F5"/>
    <w:rsid w:val="00227BA1"/>
    <w:rsid w:val="002338D1"/>
    <w:rsid w:val="00281567"/>
    <w:rsid w:val="002A32CC"/>
    <w:rsid w:val="002F7949"/>
    <w:rsid w:val="00307DA0"/>
    <w:rsid w:val="00315828"/>
    <w:rsid w:val="0033466B"/>
    <w:rsid w:val="00351BB8"/>
    <w:rsid w:val="00365245"/>
    <w:rsid w:val="003665E0"/>
    <w:rsid w:val="00373568"/>
    <w:rsid w:val="00384831"/>
    <w:rsid w:val="0038578C"/>
    <w:rsid w:val="00397B66"/>
    <w:rsid w:val="003A41A1"/>
    <w:rsid w:val="003C4153"/>
    <w:rsid w:val="003F0546"/>
    <w:rsid w:val="003F410A"/>
    <w:rsid w:val="003F44BE"/>
    <w:rsid w:val="0040024F"/>
    <w:rsid w:val="004206C7"/>
    <w:rsid w:val="00462385"/>
    <w:rsid w:val="00462BD9"/>
    <w:rsid w:val="00465F4F"/>
    <w:rsid w:val="004B53FE"/>
    <w:rsid w:val="004C2B12"/>
    <w:rsid w:val="004C65D4"/>
    <w:rsid w:val="004D0107"/>
    <w:rsid w:val="004D1E91"/>
    <w:rsid w:val="004E4E8E"/>
    <w:rsid w:val="004F564C"/>
    <w:rsid w:val="00501453"/>
    <w:rsid w:val="00513E9E"/>
    <w:rsid w:val="0058683A"/>
    <w:rsid w:val="005E3521"/>
    <w:rsid w:val="005E5F19"/>
    <w:rsid w:val="006007E8"/>
    <w:rsid w:val="00627232"/>
    <w:rsid w:val="00653629"/>
    <w:rsid w:val="0066663A"/>
    <w:rsid w:val="00677C5D"/>
    <w:rsid w:val="006A01AF"/>
    <w:rsid w:val="006B668A"/>
    <w:rsid w:val="006F71CD"/>
    <w:rsid w:val="00712561"/>
    <w:rsid w:val="00741784"/>
    <w:rsid w:val="0076016F"/>
    <w:rsid w:val="00761B8E"/>
    <w:rsid w:val="00762F03"/>
    <w:rsid w:val="007A2167"/>
    <w:rsid w:val="007A2917"/>
    <w:rsid w:val="007B1F0D"/>
    <w:rsid w:val="007B5129"/>
    <w:rsid w:val="007D1A89"/>
    <w:rsid w:val="007E4A38"/>
    <w:rsid w:val="007F2CF4"/>
    <w:rsid w:val="00810345"/>
    <w:rsid w:val="00830D46"/>
    <w:rsid w:val="00835EAF"/>
    <w:rsid w:val="00851E55"/>
    <w:rsid w:val="00861B4B"/>
    <w:rsid w:val="00877019"/>
    <w:rsid w:val="008F0345"/>
    <w:rsid w:val="009040A6"/>
    <w:rsid w:val="00927B37"/>
    <w:rsid w:val="00946D76"/>
    <w:rsid w:val="00955E74"/>
    <w:rsid w:val="00971642"/>
    <w:rsid w:val="00986592"/>
    <w:rsid w:val="00991702"/>
    <w:rsid w:val="009C489F"/>
    <w:rsid w:val="009C5C40"/>
    <w:rsid w:val="009D1E84"/>
    <w:rsid w:val="009D6C00"/>
    <w:rsid w:val="009F0B15"/>
    <w:rsid w:val="00A230C4"/>
    <w:rsid w:val="00A52638"/>
    <w:rsid w:val="00A62F88"/>
    <w:rsid w:val="00A85EA6"/>
    <w:rsid w:val="00A96146"/>
    <w:rsid w:val="00AD47E9"/>
    <w:rsid w:val="00AE3C48"/>
    <w:rsid w:val="00B0396E"/>
    <w:rsid w:val="00B27AEC"/>
    <w:rsid w:val="00B36C73"/>
    <w:rsid w:val="00B37E7F"/>
    <w:rsid w:val="00B44B0D"/>
    <w:rsid w:val="00B52C85"/>
    <w:rsid w:val="00B53A64"/>
    <w:rsid w:val="00B54212"/>
    <w:rsid w:val="00B67F39"/>
    <w:rsid w:val="00B71B53"/>
    <w:rsid w:val="00B83A0D"/>
    <w:rsid w:val="00B90248"/>
    <w:rsid w:val="00B9416B"/>
    <w:rsid w:val="00BD3911"/>
    <w:rsid w:val="00BE553B"/>
    <w:rsid w:val="00C06786"/>
    <w:rsid w:val="00C20BB1"/>
    <w:rsid w:val="00C367A6"/>
    <w:rsid w:val="00C634A8"/>
    <w:rsid w:val="00C852DB"/>
    <w:rsid w:val="00C905E1"/>
    <w:rsid w:val="00CF24D8"/>
    <w:rsid w:val="00D54C6D"/>
    <w:rsid w:val="00D72FA4"/>
    <w:rsid w:val="00D858F5"/>
    <w:rsid w:val="00D87CC7"/>
    <w:rsid w:val="00D922B0"/>
    <w:rsid w:val="00D95C75"/>
    <w:rsid w:val="00DD5740"/>
    <w:rsid w:val="00DD7564"/>
    <w:rsid w:val="00DF7366"/>
    <w:rsid w:val="00E74A68"/>
    <w:rsid w:val="00EE1CCA"/>
    <w:rsid w:val="00EF0CC5"/>
    <w:rsid w:val="00F366C8"/>
    <w:rsid w:val="00F37BFE"/>
    <w:rsid w:val="00F46F6E"/>
    <w:rsid w:val="00F5620A"/>
    <w:rsid w:val="00F567FB"/>
    <w:rsid w:val="00F7474F"/>
    <w:rsid w:val="00F8582F"/>
    <w:rsid w:val="00F87D06"/>
    <w:rsid w:val="00F97E33"/>
    <w:rsid w:val="00FA1265"/>
    <w:rsid w:val="00FD3216"/>
    <w:rsid w:val="00FD6832"/>
    <w:rsid w:val="00FE0030"/>
    <w:rsid w:val="00FF0C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0E6F"/>
  <w15:docId w15:val="{FA4791F1-81FC-4412-AEF9-C2479129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2"/>
    <w:pPr>
      <w:spacing w:line="480" w:lineRule="auto"/>
    </w:pPr>
    <w:rPr>
      <w:rFonts w:eastAsia="Calibri"/>
      <w:color w:val="00000A"/>
      <w:sz w:val="24"/>
    </w:rPr>
  </w:style>
  <w:style w:type="paragraph" w:styleId="Heading1">
    <w:name w:val="heading 1"/>
    <w:basedOn w:val="Normal"/>
    <w:next w:val="Normal"/>
    <w:link w:val="Heading1Char"/>
    <w:qFormat/>
    <w:rsid w:val="002016AF"/>
    <w:pPr>
      <w:keepNext/>
      <w:keepLines/>
      <w:pageBreakBefore/>
      <w:numPr>
        <w:numId w:val="1"/>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112E2"/>
    <w:rPr>
      <w:rFonts w:ascii="Garamond" w:eastAsiaTheme="majorEastAsia" w:hAnsi="Garamond" w:cstheme="majorBidi"/>
      <w:bCs/>
      <w:caps/>
      <w:sz w:val="24"/>
      <w:szCs w:val="28"/>
    </w:rPr>
  </w:style>
  <w:style w:type="character" w:customStyle="1" w:styleId="EndNoteBibliographyTitleChar">
    <w:name w:val="EndNote Bibliography Title Char"/>
    <w:basedOn w:val="DefaultParagraphFont"/>
    <w:link w:val="EndNoteBibliographyTitle"/>
    <w:qFormat/>
    <w:rsid w:val="003112E2"/>
    <w:rPr>
      <w:rFonts w:eastAsia="Times New Roman" w:cs="Times New Roman"/>
      <w:color w:val="00000A"/>
      <w:sz w:val="24"/>
    </w:rPr>
  </w:style>
  <w:style w:type="character" w:customStyle="1" w:styleId="EndNoteBibliographyChar">
    <w:name w:val="EndNote Bibliography Char"/>
    <w:basedOn w:val="DefaultParagraphFont"/>
    <w:link w:val="EndNoteBibliography"/>
    <w:qFormat/>
    <w:rsid w:val="00496F8C"/>
    <w:rPr>
      <w:rFonts w:eastAsia="Times New Roman" w:cs="Times New Roman"/>
      <w:color w:val="00000A"/>
      <w:sz w:val="24"/>
    </w:rPr>
  </w:style>
  <w:style w:type="character" w:customStyle="1" w:styleId="Heading2Char">
    <w:name w:val="Heading 2 Char"/>
    <w:basedOn w:val="DefaultParagraphFont"/>
    <w:link w:val="Heading2"/>
    <w:qFormat/>
    <w:rsid w:val="003927ED"/>
    <w:rPr>
      <w:rFonts w:eastAsiaTheme="majorEastAsia" w:cstheme="majorBidi"/>
      <w:bCs/>
      <w:szCs w:val="26"/>
    </w:rPr>
  </w:style>
  <w:style w:type="character" w:customStyle="1" w:styleId="Heading3Char">
    <w:name w:val="Heading 3 Char"/>
    <w:basedOn w:val="DefaultParagraphFont"/>
    <w:link w:val="Heading3"/>
    <w:qFormat/>
    <w:rsid w:val="002016AF"/>
    <w:rPr>
      <w:rFonts w:eastAsiaTheme="majorEastAsia" w:cstheme="majorBidi"/>
      <w:bCs/>
    </w:rPr>
  </w:style>
  <w:style w:type="character" w:customStyle="1" w:styleId="Heading4Char">
    <w:name w:val="Heading 4 Char"/>
    <w:basedOn w:val="DefaultParagraphFont"/>
    <w:link w:val="Heading4"/>
    <w:semiHidden/>
    <w:qFormat/>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qFormat/>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qFormat/>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qFormat/>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qFormat/>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qFormat/>
    <w:rsid w:val="003112E2"/>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3112E2"/>
    <w:rPr>
      <w:rFonts w:ascii="Garamond" w:eastAsiaTheme="minorEastAsia" w:hAnsi="Garamond"/>
      <w:color w:val="5A5A5A" w:themeColor="text1" w:themeTint="A5"/>
      <w:spacing w:val="15"/>
    </w:rPr>
  </w:style>
  <w:style w:type="character" w:styleId="PlaceholderText">
    <w:name w:val="Placeholder Text"/>
    <w:basedOn w:val="DefaultParagraphFont"/>
    <w:uiPriority w:val="99"/>
    <w:semiHidden/>
    <w:qFormat/>
    <w:rsid w:val="003112E2"/>
    <w:rPr>
      <w:color w:val="808080"/>
    </w:rPr>
  </w:style>
  <w:style w:type="character" w:styleId="BookTitle">
    <w:name w:val="Book Title"/>
    <w:basedOn w:val="DefaultParagraphFont"/>
    <w:uiPriority w:val="33"/>
    <w:qFormat/>
    <w:rsid w:val="003112E2"/>
    <w:rPr>
      <w:rFonts w:ascii="Garamond" w:hAnsi="Garamond"/>
      <w:b/>
      <w:bCs/>
      <w:i/>
      <w:iCs/>
      <w:spacing w:val="5"/>
    </w:rPr>
  </w:style>
  <w:style w:type="character" w:customStyle="1" w:styleId="CaptionChar">
    <w:name w:val="Caption Char"/>
    <w:basedOn w:val="DefaultParagraphFont"/>
    <w:link w:val="Caption"/>
    <w:qFormat/>
    <w:rsid w:val="003927ED"/>
    <w:rPr>
      <w:rFonts w:eastAsia="Times New Roman" w:cs="Times New Roman"/>
      <w:iCs/>
      <w:szCs w:val="18"/>
    </w:rPr>
  </w:style>
  <w:style w:type="character" w:customStyle="1" w:styleId="EquationsChar">
    <w:name w:val="Equations Char"/>
    <w:basedOn w:val="CaptionChar"/>
    <w:link w:val="Equations"/>
    <w:qFormat/>
    <w:rsid w:val="003927ED"/>
    <w:rPr>
      <w:rFonts w:eastAsia="Times New Roman" w:cs="Times New Roman"/>
      <w:iCs/>
      <w:color w:val="FFFFFF" w:themeColor="background1"/>
      <w:szCs w:val="18"/>
    </w:rPr>
  </w:style>
  <w:style w:type="character" w:customStyle="1" w:styleId="HeaderChar">
    <w:name w:val="Header Char"/>
    <w:basedOn w:val="DefaultParagraphFont"/>
    <w:link w:val="Header"/>
    <w:uiPriority w:val="99"/>
    <w:qFormat/>
    <w:rsid w:val="00DD3F45"/>
  </w:style>
  <w:style w:type="character" w:customStyle="1" w:styleId="FooterChar">
    <w:name w:val="Footer Char"/>
    <w:basedOn w:val="DefaultParagraphFont"/>
    <w:link w:val="Footer"/>
    <w:uiPriority w:val="99"/>
    <w:qFormat/>
    <w:rsid w:val="00DD3F45"/>
  </w:style>
  <w:style w:type="character" w:customStyle="1" w:styleId="ListLabel1">
    <w:name w:val="ListLabel 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2">
    <w:name w:val="ListLabel 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3">
    <w:name w:val="ListLabel 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4">
    <w:name w:val="ListLabel 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5">
    <w:name w:val="ListLabel 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6">
    <w:name w:val="ListLabel 6"/>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7">
    <w:name w:val="ListLabel 7"/>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8">
    <w:name w:val="ListLabel 8"/>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9">
    <w:name w:val="ListLabel 9"/>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0">
    <w:name w:val="ListLabel 10"/>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1">
    <w:name w:val="ListLabel 1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2">
    <w:name w:val="ListLabel 1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3">
    <w:name w:val="ListLabel 1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4">
    <w:name w:val="ListLabel 1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5">
    <w:name w:val="ListLabel 1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link w:val="CaptionChar"/>
    <w:unhideWhenUsed/>
    <w:qFormat/>
    <w:rsid w:val="003927ED"/>
    <w:pPr>
      <w:spacing w:after="200" w:line="240" w:lineRule="auto"/>
      <w:jc w:val="center"/>
    </w:pPr>
    <w:rPr>
      <w:rFonts w:eastAsia="Times New Roman" w:cs="Times New Roman"/>
      <w:iCs/>
      <w:szCs w:val="18"/>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semiHidden/>
    <w:unhideWhenUsed/>
    <w:qFormat/>
    <w:rsid w:val="003112E2"/>
    <w:pPr>
      <w:pageBreakBefore w:val="0"/>
      <w:numPr>
        <w:numId w:val="0"/>
      </w:numPr>
      <w:spacing w:before="240"/>
      <w:jc w:val="left"/>
    </w:pPr>
    <w:rPr>
      <w:bCs w:val="0"/>
      <w:caps w:val="0"/>
      <w:color w:val="2E74B5" w:themeColor="accent1" w:themeShade="BF"/>
      <w:sz w:val="32"/>
      <w:szCs w:val="32"/>
    </w:r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rPr>
  </w:style>
  <w:style w:type="paragraph" w:customStyle="1" w:styleId="EndNoteBibliography">
    <w:name w:val="EndNote Bibliography"/>
    <w:basedOn w:val="Normal"/>
    <w:link w:val="EndNoteBibliographyChar"/>
    <w:qFormat/>
    <w:rsid w:val="00496F8C"/>
    <w:pPr>
      <w:spacing w:line="240" w:lineRule="auto"/>
    </w:pPr>
    <w:rPr>
      <w:rFonts w:eastAsia="Times New Roman" w:cs="Times New Roman"/>
    </w:rPr>
  </w:style>
  <w:style w:type="paragraph" w:styleId="Subtitle">
    <w:name w:val="Subtitle"/>
    <w:basedOn w:val="Normal"/>
    <w:next w:val="Normal"/>
    <w:link w:val="SubtitleChar"/>
    <w:uiPriority w:val="11"/>
    <w:qFormat/>
    <w:rsid w:val="003112E2"/>
    <w:pPr>
      <w:spacing w:after="160"/>
    </w:pPr>
    <w:rPr>
      <w:rFonts w:eastAsiaTheme="minorEastAsia"/>
      <w:color w:val="5A5A5A" w:themeColor="text1" w:themeTint="A5"/>
      <w:spacing w:val="15"/>
      <w:sz w:val="22"/>
      <w:szCs w:val="22"/>
    </w:rPr>
  </w:style>
  <w:style w:type="paragraph" w:styleId="ListParagraph">
    <w:name w:val="List Paragraph"/>
    <w:basedOn w:val="Normal"/>
    <w:uiPriority w:val="34"/>
    <w:qFormat/>
    <w:rsid w:val="003112E2"/>
    <w:pPr>
      <w:ind w:left="720"/>
      <w:contextualSpacing/>
    </w:pPr>
    <w:rPr>
      <w:rFonts w:eastAsia="Times New Roman" w:cs="Times New Roman"/>
    </w:rPr>
  </w:style>
  <w:style w:type="paragraph" w:customStyle="1" w:styleId="Equations">
    <w:name w:val="Equations"/>
    <w:basedOn w:val="Caption"/>
    <w:link w:val="EquationsChar"/>
    <w:qFormat/>
    <w:rsid w:val="003927ED"/>
    <w:pPr>
      <w:keepNext/>
      <w:spacing w:after="0"/>
    </w:pPr>
    <w:rPr>
      <w:color w:val="FFFFFF" w:themeColor="background1"/>
    </w:rPr>
  </w:style>
  <w:style w:type="paragraph" w:styleId="Header">
    <w:name w:val="header"/>
    <w:basedOn w:val="Normal"/>
    <w:link w:val="HeaderChar"/>
    <w:uiPriority w:val="99"/>
    <w:unhideWhenUsed/>
    <w:rsid w:val="00DD3F45"/>
    <w:pPr>
      <w:tabs>
        <w:tab w:val="center" w:pos="4680"/>
        <w:tab w:val="right" w:pos="9360"/>
      </w:tabs>
      <w:spacing w:line="240" w:lineRule="auto"/>
    </w:pPr>
  </w:style>
  <w:style w:type="paragraph" w:styleId="Footer">
    <w:name w:val="footer"/>
    <w:basedOn w:val="Normal"/>
    <w:link w:val="FooterChar"/>
    <w:uiPriority w:val="99"/>
    <w:unhideWhenUsed/>
    <w:rsid w:val="00DD3F45"/>
    <w:pPr>
      <w:tabs>
        <w:tab w:val="center" w:pos="4680"/>
        <w:tab w:val="right" w:pos="9360"/>
      </w:tabs>
      <w:spacing w:line="240" w:lineRule="auto"/>
    </w:pPr>
  </w:style>
  <w:style w:type="table" w:styleId="PlainTable2">
    <w:name w:val="Plain Table 2"/>
    <w:basedOn w:val="TableNormal"/>
    <w:uiPriority w:val="42"/>
    <w:rsid w:val="003112E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aliases w:val="Equations Table"/>
    <w:basedOn w:val="TableNormal"/>
    <w:uiPriority w:val="39"/>
    <w:rsid w:val="00C822DC"/>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PlainTable1">
    <w:name w:val="Plain Table 1"/>
    <w:basedOn w:val="TableNormal"/>
    <w:uiPriority w:val="41"/>
    <w:rsid w:val="003112E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PlainTable1"/>
    <w:uiPriority w:val="40"/>
    <w:rsid w:val="00AD3EF3"/>
    <w:pPr>
      <w:jc w:val="center"/>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vAlign w:val="center"/>
    </w:tcPr>
    <w:tblStylePr w:type="firstRow">
      <w:rPr>
        <w:b/>
        <w:bCs/>
        <w:sz w:val="24"/>
      </w:rPr>
    </w:tblStylePr>
    <w:tblStylePr w:type="lastRow">
      <w:rPr>
        <w:b/>
        <w:bCs/>
      </w:rPr>
      <w:tblPr/>
      <w:tcPr>
        <w:tcBorders>
          <w:top w:val="double" w:sz="4" w:space="0" w:color="FFFFFF" w:themeColor="background1"/>
        </w:tcBorders>
      </w:tcPr>
    </w:tblStylePr>
    <w:tblStylePr w:type="firstCol">
      <w:rPr>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sing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InvisibleSmallStyle">
    <w:name w:val="Invisible_Small_Style"/>
    <w:basedOn w:val="Caption"/>
    <w:link w:val="InvisibleSmallStyleChar"/>
    <w:qFormat/>
    <w:rsid w:val="004C2B12"/>
    <w:pPr>
      <w:keepNext/>
    </w:pPr>
    <w:rPr>
      <w:color w:val="FFFFFF" w:themeColor="background1"/>
      <w:sz w:val="16"/>
    </w:rPr>
  </w:style>
  <w:style w:type="table" w:customStyle="1" w:styleId="EquationsTable1">
    <w:name w:val="Equations Table1"/>
    <w:basedOn w:val="TableNormal"/>
    <w:next w:val="TableGrid"/>
    <w:uiPriority w:val="39"/>
    <w:rsid w:val="00677C5D"/>
    <w:pPr>
      <w:contextualSpacing/>
      <w:jc w:val="center"/>
    </w:pPr>
    <w:rPr>
      <w:sz w:val="24"/>
    </w:rPr>
    <w:tblPr>
      <w:jc w:val="center"/>
      <w:tblInd w:w="0" w:type="dxa"/>
      <w:tblCellMar>
        <w:top w:w="0" w:type="dxa"/>
        <w:left w:w="108" w:type="dxa"/>
        <w:bottom w:w="0" w:type="dxa"/>
        <w:right w:w="108" w:type="dxa"/>
      </w:tblCellMar>
    </w:tblPr>
    <w:trPr>
      <w:jc w:val="center"/>
    </w:trPr>
    <w:tcPr>
      <w:vAlign w:val="center"/>
    </w:tcPr>
  </w:style>
  <w:style w:type="character" w:customStyle="1" w:styleId="InvisibleSmallStyleChar">
    <w:name w:val="Invisible_Small_Style Char"/>
    <w:basedOn w:val="CaptionChar"/>
    <w:link w:val="InvisibleSmallStyle"/>
    <w:rsid w:val="004C2B12"/>
    <w:rPr>
      <w:rFonts w:eastAsia="Times New Roman" w:cs="Times New Roman"/>
      <w:iCs/>
      <w:color w:val="FFFFFF" w:themeColor="background1"/>
      <w:sz w:val="16"/>
      <w:szCs w:val="18"/>
    </w:rPr>
  </w:style>
  <w:style w:type="character" w:styleId="CommentReference">
    <w:name w:val="annotation reference"/>
    <w:basedOn w:val="DefaultParagraphFont"/>
    <w:uiPriority w:val="99"/>
    <w:semiHidden/>
    <w:unhideWhenUsed/>
    <w:rsid w:val="004F564C"/>
    <w:rPr>
      <w:sz w:val="16"/>
      <w:szCs w:val="16"/>
    </w:rPr>
  </w:style>
  <w:style w:type="paragraph" w:styleId="CommentText">
    <w:name w:val="annotation text"/>
    <w:basedOn w:val="Normal"/>
    <w:link w:val="CommentTextChar"/>
    <w:uiPriority w:val="99"/>
    <w:semiHidden/>
    <w:unhideWhenUsed/>
    <w:rsid w:val="004F564C"/>
    <w:pPr>
      <w:spacing w:line="240" w:lineRule="auto"/>
    </w:pPr>
    <w:rPr>
      <w:sz w:val="20"/>
      <w:szCs w:val="20"/>
    </w:rPr>
  </w:style>
  <w:style w:type="character" w:customStyle="1" w:styleId="CommentTextChar">
    <w:name w:val="Comment Text Char"/>
    <w:basedOn w:val="DefaultParagraphFont"/>
    <w:link w:val="CommentText"/>
    <w:uiPriority w:val="99"/>
    <w:semiHidden/>
    <w:rsid w:val="004F564C"/>
    <w:rPr>
      <w:rFonts w:eastAsia="Calibri"/>
      <w:color w:val="00000A"/>
      <w:szCs w:val="20"/>
    </w:rPr>
  </w:style>
  <w:style w:type="paragraph" w:styleId="CommentSubject">
    <w:name w:val="annotation subject"/>
    <w:basedOn w:val="CommentText"/>
    <w:next w:val="CommentText"/>
    <w:link w:val="CommentSubjectChar"/>
    <w:uiPriority w:val="99"/>
    <w:semiHidden/>
    <w:unhideWhenUsed/>
    <w:rsid w:val="004F564C"/>
    <w:rPr>
      <w:b/>
      <w:bCs/>
    </w:rPr>
  </w:style>
  <w:style w:type="character" w:customStyle="1" w:styleId="CommentSubjectChar">
    <w:name w:val="Comment Subject Char"/>
    <w:basedOn w:val="CommentTextChar"/>
    <w:link w:val="CommentSubject"/>
    <w:uiPriority w:val="99"/>
    <w:semiHidden/>
    <w:rsid w:val="004F564C"/>
    <w:rPr>
      <w:rFonts w:eastAsia="Calibri"/>
      <w:b/>
      <w:bCs/>
      <w:color w:val="00000A"/>
      <w:szCs w:val="20"/>
    </w:rPr>
  </w:style>
  <w:style w:type="paragraph" w:styleId="BalloonText">
    <w:name w:val="Balloon Text"/>
    <w:basedOn w:val="Normal"/>
    <w:link w:val="BalloonTextChar"/>
    <w:uiPriority w:val="99"/>
    <w:semiHidden/>
    <w:unhideWhenUsed/>
    <w:rsid w:val="004F56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64C"/>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15</Pages>
  <Words>7832</Words>
  <Characters>44647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dc:description/>
  <cp:lastModifiedBy>Paul M. Mendoza</cp:lastModifiedBy>
  <cp:revision>9</cp:revision>
  <dcterms:created xsi:type="dcterms:W3CDTF">2017-02-04T15:07:00Z</dcterms:created>
  <dcterms:modified xsi:type="dcterms:W3CDTF">2017-02-10T17:27:00Z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